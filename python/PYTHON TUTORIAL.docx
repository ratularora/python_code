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B4A" w:rsidRPr="00C12B4A" w:rsidRDefault="00C12B4A" w:rsidP="00C12B4A">
      <w:pPr>
        <w:spacing w:after="240" w:line="411" w:lineRule="atLeast"/>
        <w:ind w:left="48" w:right="48"/>
        <w:jc w:val="center"/>
        <w:rPr>
          <w:rFonts w:ascii="Verdana" w:eastAsia="Times New Roman" w:hAnsi="Verdana" w:cs="Times New Roman"/>
          <w:b/>
          <w:color w:val="000000"/>
          <w:sz w:val="24"/>
          <w:szCs w:val="24"/>
        </w:rPr>
      </w:pPr>
      <w:r w:rsidRPr="00C12B4A">
        <w:rPr>
          <w:rFonts w:ascii="Verdana" w:eastAsia="Times New Roman" w:hAnsi="Verdana" w:cs="Times New Roman"/>
          <w:b/>
          <w:color w:val="000000"/>
          <w:sz w:val="24"/>
          <w:szCs w:val="24"/>
        </w:rPr>
        <w:t>PYTHON TUTORIAL</w:t>
      </w:r>
    </w:p>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C12B4A" w:rsidRPr="00C12B4A" w:rsidRDefault="00C12B4A" w:rsidP="00C12B4A">
      <w:pPr>
        <w:numPr>
          <w:ilvl w:val="0"/>
          <w:numId w:val="1"/>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Python is Interpreted:</w:t>
      </w:r>
      <w:r w:rsidRPr="00C12B4A">
        <w:rPr>
          <w:rFonts w:ascii="Verdana" w:eastAsia="Times New Roman" w:hAnsi="Verdana" w:cs="Times New Roman"/>
          <w:color w:val="000000"/>
          <w:sz w:val="24"/>
          <w:szCs w:val="24"/>
        </w:rPr>
        <w:t> Python is processed at runtime by the interpreter. You do not need to compile your program before executing it. This is similar to PERL and PHP.</w:t>
      </w:r>
    </w:p>
    <w:p w:rsidR="00C12B4A" w:rsidRPr="00C12B4A" w:rsidRDefault="00C12B4A" w:rsidP="00C12B4A">
      <w:pPr>
        <w:numPr>
          <w:ilvl w:val="0"/>
          <w:numId w:val="1"/>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Python is Interactive:</w:t>
      </w:r>
      <w:r w:rsidRPr="00C12B4A">
        <w:rPr>
          <w:rFonts w:ascii="Verdana" w:eastAsia="Times New Roman" w:hAnsi="Verdana" w:cs="Times New Roman"/>
          <w:color w:val="000000"/>
          <w:sz w:val="24"/>
          <w:szCs w:val="24"/>
        </w:rPr>
        <w:t> You can actually sit at a Python prompt and interact with the interpreter directly to write your programs.</w:t>
      </w:r>
    </w:p>
    <w:p w:rsidR="00C12B4A" w:rsidRPr="00C12B4A" w:rsidRDefault="00C12B4A" w:rsidP="00C12B4A">
      <w:pPr>
        <w:numPr>
          <w:ilvl w:val="0"/>
          <w:numId w:val="1"/>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Python is Object-Oriented:</w:t>
      </w:r>
      <w:r w:rsidRPr="00C12B4A">
        <w:rPr>
          <w:rFonts w:ascii="Verdana" w:eastAsia="Times New Roman" w:hAnsi="Verdana" w:cs="Times New Roman"/>
          <w:color w:val="000000"/>
          <w:sz w:val="24"/>
          <w:szCs w:val="24"/>
        </w:rPr>
        <w:t> Python supports Object-Oriented style or technique of programming that encapsulates code within objects.</w:t>
      </w:r>
    </w:p>
    <w:p w:rsidR="00C12B4A" w:rsidRPr="00C12B4A" w:rsidRDefault="00C12B4A" w:rsidP="00C12B4A">
      <w:pPr>
        <w:numPr>
          <w:ilvl w:val="0"/>
          <w:numId w:val="1"/>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Python is a Beginner's Language:</w:t>
      </w:r>
      <w:r w:rsidRPr="00C12B4A">
        <w:rPr>
          <w:rFonts w:ascii="Verdana" w:eastAsia="Times New Roman" w:hAnsi="Verdana" w:cs="Times New Roman"/>
          <w:color w:val="000000"/>
          <w:sz w:val="24"/>
          <w:szCs w:val="24"/>
        </w:rPr>
        <w:t> Python is a great language for the beginner-level programmers and supports the development of a wide range of applications from simple text processing to WWW browsers to games.</w:t>
      </w:r>
    </w:p>
    <w:p w:rsidR="00C12B4A" w:rsidRPr="00C12B4A" w:rsidRDefault="00C12B4A" w:rsidP="00C12B4A">
      <w:pPr>
        <w:spacing w:before="48" w:after="48" w:line="360" w:lineRule="atLeast"/>
        <w:ind w:right="48"/>
        <w:outlineLvl w:val="1"/>
        <w:rPr>
          <w:rFonts w:ascii="Verdana" w:eastAsia="Times New Roman" w:hAnsi="Verdana" w:cs="Times New Roman"/>
          <w:color w:val="121214"/>
          <w:spacing w:val="-17"/>
          <w:sz w:val="41"/>
          <w:szCs w:val="41"/>
        </w:rPr>
      </w:pPr>
      <w:r w:rsidRPr="00C12B4A">
        <w:rPr>
          <w:rFonts w:ascii="Verdana" w:eastAsia="Times New Roman" w:hAnsi="Verdana" w:cs="Times New Roman"/>
          <w:color w:val="121214"/>
          <w:spacing w:val="-17"/>
          <w:sz w:val="41"/>
          <w:szCs w:val="41"/>
        </w:rPr>
        <w:t>History of Python</w:t>
      </w:r>
    </w:p>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Python was developed by Guido van Rossum in the late eighties and early nineties at the National Research Institute for Mathematics and Computer Science in the Netherlands.</w:t>
      </w:r>
    </w:p>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Python is derived from many other languages, including ABC, Modula-3, C, C++, Algol-68, SmallTalk, and Unix shell and other scripting languages.</w:t>
      </w:r>
    </w:p>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Python is copyrighted. Like Perl, Python source code is now available under the GNU General Public License (GPL).</w:t>
      </w:r>
    </w:p>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lastRenderedPageBreak/>
        <w:t>Python is now maintained by a core development team at the institute, although Guido van Rossum still holds a vital role in directing its progress.</w:t>
      </w:r>
    </w:p>
    <w:p w:rsidR="00C12B4A" w:rsidRPr="00C12B4A" w:rsidRDefault="00C12B4A" w:rsidP="00C12B4A">
      <w:pPr>
        <w:spacing w:before="48" w:after="48" w:line="360" w:lineRule="atLeast"/>
        <w:ind w:right="48"/>
        <w:outlineLvl w:val="1"/>
        <w:rPr>
          <w:rFonts w:ascii="Verdana" w:eastAsia="Times New Roman" w:hAnsi="Verdana" w:cs="Times New Roman"/>
          <w:color w:val="121214"/>
          <w:spacing w:val="-17"/>
          <w:sz w:val="41"/>
          <w:szCs w:val="41"/>
        </w:rPr>
      </w:pPr>
      <w:r w:rsidRPr="00C12B4A">
        <w:rPr>
          <w:rFonts w:ascii="Verdana" w:eastAsia="Times New Roman" w:hAnsi="Verdana" w:cs="Times New Roman"/>
          <w:color w:val="121214"/>
          <w:spacing w:val="-17"/>
          <w:sz w:val="41"/>
          <w:szCs w:val="41"/>
        </w:rPr>
        <w:t>Python Features</w:t>
      </w:r>
    </w:p>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Python's features include:</w:t>
      </w:r>
    </w:p>
    <w:p w:rsidR="00C12B4A" w:rsidRPr="00C12B4A" w:rsidRDefault="00C12B4A" w:rsidP="00C12B4A">
      <w:pPr>
        <w:numPr>
          <w:ilvl w:val="0"/>
          <w:numId w:val="2"/>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Easy-to-learn:</w:t>
      </w:r>
      <w:r w:rsidRPr="00C12B4A">
        <w:rPr>
          <w:rFonts w:ascii="Verdana" w:eastAsia="Times New Roman" w:hAnsi="Verdana" w:cs="Times New Roman"/>
          <w:color w:val="000000"/>
          <w:sz w:val="24"/>
          <w:szCs w:val="24"/>
        </w:rPr>
        <w:t> Python has few keywords, simple structure, and a clearly defined syntax. This allows the student to pick up the language quickly.</w:t>
      </w:r>
    </w:p>
    <w:p w:rsidR="00C12B4A" w:rsidRPr="00C12B4A" w:rsidRDefault="00C12B4A" w:rsidP="00C12B4A">
      <w:pPr>
        <w:numPr>
          <w:ilvl w:val="0"/>
          <w:numId w:val="2"/>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Easy-to-read:</w:t>
      </w:r>
      <w:r w:rsidRPr="00C12B4A">
        <w:rPr>
          <w:rFonts w:ascii="Verdana" w:eastAsia="Times New Roman" w:hAnsi="Verdana" w:cs="Times New Roman"/>
          <w:color w:val="000000"/>
          <w:sz w:val="24"/>
          <w:szCs w:val="24"/>
        </w:rPr>
        <w:t> Python code is more clearly defined and visible to the eyes.</w:t>
      </w:r>
    </w:p>
    <w:p w:rsidR="00C12B4A" w:rsidRPr="00C12B4A" w:rsidRDefault="00C12B4A" w:rsidP="00C12B4A">
      <w:pPr>
        <w:numPr>
          <w:ilvl w:val="0"/>
          <w:numId w:val="2"/>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Easy-to-maintain:</w:t>
      </w:r>
      <w:r w:rsidRPr="00C12B4A">
        <w:rPr>
          <w:rFonts w:ascii="Verdana" w:eastAsia="Times New Roman" w:hAnsi="Verdana" w:cs="Times New Roman"/>
          <w:color w:val="000000"/>
          <w:sz w:val="24"/>
          <w:szCs w:val="24"/>
        </w:rPr>
        <w:t> Python's source code is fairly easy-to-maintain.</w:t>
      </w:r>
    </w:p>
    <w:p w:rsidR="00C12B4A" w:rsidRPr="00C12B4A" w:rsidRDefault="00C12B4A" w:rsidP="00C12B4A">
      <w:pPr>
        <w:numPr>
          <w:ilvl w:val="0"/>
          <w:numId w:val="2"/>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A broad standard library:</w:t>
      </w:r>
      <w:r w:rsidRPr="00C12B4A">
        <w:rPr>
          <w:rFonts w:ascii="Verdana" w:eastAsia="Times New Roman" w:hAnsi="Verdana" w:cs="Times New Roman"/>
          <w:color w:val="000000"/>
          <w:sz w:val="24"/>
          <w:szCs w:val="24"/>
        </w:rPr>
        <w:t> Python's bulk of the library is very portable and cross-platform compatible on UNIX, Windows, and Macintosh.</w:t>
      </w:r>
    </w:p>
    <w:p w:rsidR="00C12B4A" w:rsidRPr="00C12B4A" w:rsidRDefault="00C12B4A" w:rsidP="00C12B4A">
      <w:pPr>
        <w:numPr>
          <w:ilvl w:val="0"/>
          <w:numId w:val="2"/>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Interactive Mode:</w:t>
      </w:r>
      <w:r w:rsidRPr="00C12B4A">
        <w:rPr>
          <w:rFonts w:ascii="Verdana" w:eastAsia="Times New Roman" w:hAnsi="Verdana" w:cs="Times New Roman"/>
          <w:color w:val="000000"/>
          <w:sz w:val="24"/>
          <w:szCs w:val="24"/>
        </w:rPr>
        <w:t>Python has support for an interactive mode which allows interactive testing and debugging of snippets of code.</w:t>
      </w:r>
    </w:p>
    <w:p w:rsidR="00C12B4A" w:rsidRPr="00C12B4A" w:rsidRDefault="00C12B4A" w:rsidP="00C12B4A">
      <w:pPr>
        <w:numPr>
          <w:ilvl w:val="0"/>
          <w:numId w:val="2"/>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Portable:</w:t>
      </w:r>
      <w:r w:rsidRPr="00C12B4A">
        <w:rPr>
          <w:rFonts w:ascii="Verdana" w:eastAsia="Times New Roman" w:hAnsi="Verdana" w:cs="Times New Roman"/>
          <w:color w:val="000000"/>
          <w:sz w:val="24"/>
          <w:szCs w:val="24"/>
        </w:rPr>
        <w:t> Python can run on a wide variety of hardware platforms and has the same interface on all platforms.</w:t>
      </w:r>
    </w:p>
    <w:p w:rsidR="00C12B4A" w:rsidRPr="00C12B4A" w:rsidRDefault="00C12B4A" w:rsidP="00C12B4A">
      <w:pPr>
        <w:numPr>
          <w:ilvl w:val="0"/>
          <w:numId w:val="2"/>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Extendable:</w:t>
      </w:r>
      <w:r w:rsidRPr="00C12B4A">
        <w:rPr>
          <w:rFonts w:ascii="Verdana" w:eastAsia="Times New Roman" w:hAnsi="Verdana" w:cs="Times New Roman"/>
          <w:color w:val="000000"/>
          <w:sz w:val="24"/>
          <w:szCs w:val="24"/>
        </w:rPr>
        <w:t> You can add low-level modules to the Python interpreter. These modules enable programmers to add to or customize their tools to be more efficient.</w:t>
      </w:r>
    </w:p>
    <w:p w:rsidR="00C12B4A" w:rsidRPr="00C12B4A" w:rsidRDefault="00C12B4A" w:rsidP="00C12B4A">
      <w:pPr>
        <w:numPr>
          <w:ilvl w:val="0"/>
          <w:numId w:val="2"/>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Databases:</w:t>
      </w:r>
      <w:r w:rsidRPr="00C12B4A">
        <w:rPr>
          <w:rFonts w:ascii="Verdana" w:eastAsia="Times New Roman" w:hAnsi="Verdana" w:cs="Times New Roman"/>
          <w:color w:val="000000"/>
          <w:sz w:val="24"/>
          <w:szCs w:val="24"/>
        </w:rPr>
        <w:t> Python provides interfaces to all major commercial databases.</w:t>
      </w:r>
    </w:p>
    <w:p w:rsidR="00C12B4A" w:rsidRPr="00C12B4A" w:rsidRDefault="00C12B4A" w:rsidP="00C12B4A">
      <w:pPr>
        <w:numPr>
          <w:ilvl w:val="0"/>
          <w:numId w:val="2"/>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GUI Programming:</w:t>
      </w:r>
      <w:r w:rsidRPr="00C12B4A">
        <w:rPr>
          <w:rFonts w:ascii="Verdana" w:eastAsia="Times New Roman" w:hAnsi="Verdana" w:cs="Times New Roman"/>
          <w:color w:val="000000"/>
          <w:sz w:val="24"/>
          <w:szCs w:val="24"/>
        </w:rPr>
        <w:t xml:space="preserve"> Python supports GUI applications that can be created and ported to many system calls, libraries and windows </w:t>
      </w:r>
      <w:r w:rsidRPr="00C12B4A">
        <w:rPr>
          <w:rFonts w:ascii="Verdana" w:eastAsia="Times New Roman" w:hAnsi="Verdana" w:cs="Times New Roman"/>
          <w:color w:val="000000"/>
          <w:sz w:val="24"/>
          <w:szCs w:val="24"/>
        </w:rPr>
        <w:lastRenderedPageBreak/>
        <w:t>systems, such as Windows MFC, Macintosh, and the X Window system of Unix.</w:t>
      </w:r>
    </w:p>
    <w:p w:rsidR="00C12B4A" w:rsidRPr="00C12B4A" w:rsidRDefault="00C12B4A" w:rsidP="00C12B4A">
      <w:pPr>
        <w:numPr>
          <w:ilvl w:val="0"/>
          <w:numId w:val="2"/>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b/>
          <w:bCs/>
          <w:color w:val="000000"/>
          <w:sz w:val="24"/>
          <w:szCs w:val="24"/>
        </w:rPr>
        <w:t>Scalable:</w:t>
      </w:r>
      <w:r w:rsidRPr="00C12B4A">
        <w:rPr>
          <w:rFonts w:ascii="Verdana" w:eastAsia="Times New Roman" w:hAnsi="Verdana" w:cs="Times New Roman"/>
          <w:color w:val="000000"/>
          <w:sz w:val="24"/>
          <w:szCs w:val="24"/>
        </w:rPr>
        <w:t> Python provides a better structure and support for large programs than shell scripting.</w:t>
      </w:r>
    </w:p>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Apart from the above-mentioned features, Python has a big list of good features, few are listed below:</w:t>
      </w:r>
    </w:p>
    <w:p w:rsidR="00C12B4A" w:rsidRPr="00C12B4A" w:rsidRDefault="00C12B4A" w:rsidP="00C12B4A">
      <w:pPr>
        <w:numPr>
          <w:ilvl w:val="0"/>
          <w:numId w:val="3"/>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IT supports functional and structured programming methods as well as OOP.</w:t>
      </w:r>
    </w:p>
    <w:p w:rsidR="00C12B4A" w:rsidRPr="00C12B4A" w:rsidRDefault="00C12B4A" w:rsidP="00C12B4A">
      <w:pPr>
        <w:numPr>
          <w:ilvl w:val="0"/>
          <w:numId w:val="3"/>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It can be used as a scripting language or can be compiled to byte-code for building large applications.</w:t>
      </w:r>
    </w:p>
    <w:p w:rsidR="00C12B4A" w:rsidRPr="00C12B4A" w:rsidRDefault="00C12B4A" w:rsidP="00C12B4A">
      <w:pPr>
        <w:numPr>
          <w:ilvl w:val="0"/>
          <w:numId w:val="3"/>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It provides very high-level dynamic data types and supports dynamic type checking.</w:t>
      </w:r>
    </w:p>
    <w:p w:rsidR="00C12B4A" w:rsidRPr="00C12B4A" w:rsidRDefault="00C12B4A" w:rsidP="00C12B4A">
      <w:pPr>
        <w:numPr>
          <w:ilvl w:val="0"/>
          <w:numId w:val="3"/>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IT supports automatic garbage collection.</w:t>
      </w:r>
    </w:p>
    <w:p w:rsidR="00C12B4A" w:rsidRPr="00C12B4A" w:rsidRDefault="00C12B4A" w:rsidP="00C12B4A">
      <w:pPr>
        <w:numPr>
          <w:ilvl w:val="0"/>
          <w:numId w:val="3"/>
        </w:numPr>
        <w:spacing w:after="240" w:line="411" w:lineRule="atLeast"/>
        <w:ind w:left="76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It can be easily integrated with C, C++, COM, ActiveX, CORBA, and Java.</w:t>
      </w:r>
    </w:p>
    <w:p w:rsidR="00945E29" w:rsidRDefault="00945E29"/>
    <w:p w:rsidR="00C12B4A" w:rsidRDefault="00C12B4A"/>
    <w:p w:rsidR="00C12B4A" w:rsidRDefault="00C12B4A"/>
    <w:p w:rsidR="00C12B4A" w:rsidRDefault="00C12B4A"/>
    <w:p w:rsidR="00C12B4A" w:rsidRDefault="00C12B4A"/>
    <w:p w:rsidR="00C12B4A" w:rsidRDefault="00C12B4A"/>
    <w:p w:rsidR="00C12B4A" w:rsidRDefault="00C12B4A"/>
    <w:p w:rsidR="00C12B4A" w:rsidRDefault="00C12B4A"/>
    <w:p w:rsidR="00C12B4A" w:rsidRDefault="00C12B4A"/>
    <w:p w:rsidR="00C12B4A" w:rsidRDefault="00C12B4A"/>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lastRenderedPageBreak/>
        <w:t>First Python Program</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Let us execute programs in different modes of programming.</w:t>
      </w:r>
    </w:p>
    <w:p w:rsidR="00C12B4A" w:rsidRDefault="00C12B4A" w:rsidP="00C12B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Interactive Mode Programming</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Invoking the interpreter without passing a script file as a parameter brings up the following prompt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python</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typ"/>
          <w:rFonts w:ascii="Consolas" w:hAnsi="Consolas" w:cs="Consolas"/>
          <w:color w:val="7F0055"/>
          <w:sz w:val="22"/>
          <w:szCs w:val="22"/>
        </w:rPr>
        <w:t>Python</w:t>
      </w:r>
      <w:r>
        <w:rPr>
          <w:rStyle w:val="pln"/>
          <w:rFonts w:ascii="Consolas" w:hAnsi="Consolas" w:cs="Consolas"/>
          <w:color w:val="313131"/>
          <w:sz w:val="22"/>
          <w:szCs w:val="22"/>
        </w:rPr>
        <w:t xml:space="preserve"> </w:t>
      </w:r>
      <w:r>
        <w:rPr>
          <w:rStyle w:val="lit"/>
          <w:rFonts w:ascii="Consolas" w:hAnsi="Consolas" w:cs="Consolas"/>
          <w:color w:val="006666"/>
          <w:sz w:val="22"/>
          <w:szCs w:val="22"/>
        </w:rPr>
        <w:t>3.3</w:t>
      </w:r>
      <w:r>
        <w:rPr>
          <w:rStyle w:val="pun"/>
          <w:rFonts w:ascii="Consolas" w:hAnsi="Consolas" w:cs="Consolas"/>
          <w:color w:val="666600"/>
          <w:sz w:val="22"/>
          <w:szCs w:val="22"/>
        </w:rPr>
        <w:t>.</w:t>
      </w:r>
      <w:r>
        <w:rPr>
          <w:rStyle w:val="lit"/>
          <w:rFonts w:ascii="Consolas" w:hAnsi="Consolas" w:cs="Consolas"/>
          <w:color w:val="006666"/>
          <w:sz w:val="22"/>
          <w:szCs w:val="22"/>
        </w:rPr>
        <w:t>2</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kwd"/>
          <w:rFonts w:ascii="Consolas" w:hAnsi="Consolas" w:cs="Consolas"/>
          <w:color w:val="000088"/>
          <w:sz w:val="22"/>
          <w:szCs w:val="22"/>
        </w:rPr>
        <w:t>default</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typ"/>
          <w:rFonts w:ascii="Consolas" w:hAnsi="Consolas" w:cs="Consolas"/>
          <w:color w:val="7F0055"/>
          <w:sz w:val="22"/>
          <w:szCs w:val="22"/>
        </w:rPr>
        <w:t>Dec</w:t>
      </w:r>
      <w:r>
        <w:rPr>
          <w:rStyle w:val="pln"/>
          <w:rFonts w:ascii="Consolas" w:hAnsi="Consolas" w:cs="Consolas"/>
          <w:color w:val="313131"/>
          <w:sz w:val="22"/>
          <w:szCs w:val="22"/>
        </w:rPr>
        <w:t xml:space="preserve"> </w:t>
      </w:r>
      <w:r>
        <w:rPr>
          <w:rStyle w:val="lit"/>
          <w:rFonts w:ascii="Consolas" w:hAnsi="Consolas" w:cs="Consolas"/>
          <w:color w:val="006666"/>
          <w:sz w:val="22"/>
          <w:szCs w:val="22"/>
        </w:rPr>
        <w:t>10</w:t>
      </w:r>
      <w:r>
        <w:rPr>
          <w:rStyle w:val="pln"/>
          <w:rFonts w:ascii="Consolas" w:hAnsi="Consolas" w:cs="Consolas"/>
          <w:color w:val="313131"/>
          <w:sz w:val="22"/>
          <w:szCs w:val="22"/>
        </w:rPr>
        <w:t xml:space="preserve"> </w:t>
      </w:r>
      <w:r>
        <w:rPr>
          <w:rStyle w:val="lit"/>
          <w:rFonts w:ascii="Consolas" w:hAnsi="Consolas" w:cs="Consolas"/>
          <w:color w:val="006666"/>
          <w:sz w:val="22"/>
          <w:szCs w:val="22"/>
        </w:rPr>
        <w:t>2013</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11</w:t>
      </w:r>
      <w:r>
        <w:rPr>
          <w:rStyle w:val="pun"/>
          <w:rFonts w:ascii="Consolas" w:hAnsi="Consolas" w:cs="Consolas"/>
          <w:color w:val="666600"/>
          <w:sz w:val="22"/>
          <w:szCs w:val="22"/>
        </w:rPr>
        <w:t>:</w:t>
      </w:r>
      <w:r>
        <w:rPr>
          <w:rStyle w:val="lit"/>
          <w:rFonts w:ascii="Consolas" w:hAnsi="Consolas" w:cs="Consolas"/>
          <w:color w:val="006666"/>
          <w:sz w:val="22"/>
          <w:szCs w:val="22"/>
        </w:rPr>
        <w:t>35</w:t>
      </w:r>
      <w:r>
        <w:rPr>
          <w:rStyle w:val="pun"/>
          <w:rFonts w:ascii="Consolas" w:hAnsi="Consolas" w:cs="Consolas"/>
          <w:color w:val="666600"/>
          <w:sz w:val="22"/>
          <w:szCs w:val="22"/>
        </w:rPr>
        <w:t>:</w:t>
      </w:r>
      <w:r>
        <w:rPr>
          <w:rStyle w:val="lit"/>
          <w:rFonts w:ascii="Consolas" w:hAnsi="Consolas" w:cs="Consolas"/>
          <w:color w:val="006666"/>
          <w:sz w:val="22"/>
          <w:szCs w:val="22"/>
        </w:rPr>
        <w:t>01</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pun"/>
          <w:rFonts w:ascii="Consolas" w:hAnsi="Consolas" w:cs="Consolas"/>
          <w:color w:val="666600"/>
          <w:sz w:val="22"/>
          <w:szCs w:val="22"/>
        </w:rPr>
        <w:t>[</w:t>
      </w:r>
      <w:r>
        <w:rPr>
          <w:rStyle w:val="pln"/>
          <w:rFonts w:ascii="Consolas" w:hAnsi="Consolas" w:cs="Consolas"/>
          <w:color w:val="313131"/>
          <w:sz w:val="22"/>
          <w:szCs w:val="22"/>
        </w:rPr>
        <w:t xml:space="preserve">GCC </w:t>
      </w:r>
      <w:r>
        <w:rPr>
          <w:rStyle w:val="lit"/>
          <w:rFonts w:ascii="Consolas" w:hAnsi="Consolas" w:cs="Consolas"/>
          <w:color w:val="006666"/>
          <w:sz w:val="22"/>
          <w:szCs w:val="22"/>
        </w:rPr>
        <w:t>4.6</w:t>
      </w:r>
      <w:r>
        <w:rPr>
          <w:rStyle w:val="pun"/>
          <w:rFonts w:ascii="Consolas" w:hAnsi="Consolas" w:cs="Consolas"/>
          <w:color w:val="666600"/>
          <w:sz w:val="22"/>
          <w:szCs w:val="22"/>
        </w:rPr>
        <w:t>.</w:t>
      </w:r>
      <w:r>
        <w:rPr>
          <w:rStyle w:val="lit"/>
          <w:rFonts w:ascii="Consolas" w:hAnsi="Consolas" w:cs="Consolas"/>
          <w:color w:val="006666"/>
          <w:sz w:val="22"/>
          <w:szCs w:val="22"/>
        </w:rPr>
        <w:t>3</w:t>
      </w:r>
      <w:r>
        <w:rPr>
          <w:rStyle w:val="pun"/>
          <w:rFonts w:ascii="Consolas" w:hAnsi="Consolas" w:cs="Consolas"/>
          <w:color w:val="666600"/>
          <w:sz w:val="22"/>
          <w:szCs w:val="22"/>
        </w:rPr>
        <w:t>]</w:t>
      </w:r>
      <w:r>
        <w:rPr>
          <w:rStyle w:val="pln"/>
          <w:rFonts w:ascii="Consolas" w:hAnsi="Consolas" w:cs="Consolas"/>
          <w:color w:val="313131"/>
          <w:sz w:val="22"/>
          <w:szCs w:val="22"/>
        </w:rPr>
        <w:t xml:space="preserve"> on </w:t>
      </w:r>
      <w:r>
        <w:rPr>
          <w:rStyle w:val="typ"/>
          <w:rFonts w:ascii="Consolas" w:hAnsi="Consolas" w:cs="Consolas"/>
          <w:color w:val="7F0055"/>
          <w:sz w:val="22"/>
          <w:szCs w:val="22"/>
        </w:rPr>
        <w:t>Linux</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typ"/>
          <w:rFonts w:ascii="Consolas" w:hAnsi="Consolas" w:cs="Consolas"/>
          <w:color w:val="7F0055"/>
          <w:sz w:val="22"/>
          <w:szCs w:val="22"/>
        </w:rPr>
        <w:t>Type</w:t>
      </w:r>
      <w:r>
        <w:rPr>
          <w:rStyle w:val="pln"/>
          <w:rFonts w:ascii="Consolas" w:hAnsi="Consolas" w:cs="Consolas"/>
          <w:color w:val="313131"/>
          <w:sz w:val="22"/>
          <w:szCs w:val="22"/>
        </w:rPr>
        <w:t xml:space="preserve"> </w:t>
      </w:r>
      <w:r>
        <w:rPr>
          <w:rStyle w:val="str"/>
          <w:rFonts w:ascii="Consolas" w:hAnsi="Consolas" w:cs="Consolas"/>
          <w:color w:val="008800"/>
          <w:sz w:val="22"/>
          <w:szCs w:val="22"/>
        </w:rPr>
        <w:t>"help"</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"copyright"</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"credits"</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kwd"/>
          <w:rFonts w:ascii="Consolas" w:hAnsi="Consolas" w:cs="Consolas"/>
          <w:color w:val="000088"/>
          <w:sz w:val="22"/>
          <w:szCs w:val="22"/>
        </w:rPr>
        <w:t>or</w:t>
      </w:r>
      <w:r>
        <w:rPr>
          <w:rStyle w:val="pln"/>
          <w:rFonts w:ascii="Consolas" w:hAnsi="Consolas" w:cs="Consolas"/>
          <w:color w:val="313131"/>
          <w:sz w:val="22"/>
          <w:szCs w:val="22"/>
        </w:rPr>
        <w:t xml:space="preserve"> </w:t>
      </w:r>
      <w:r>
        <w:rPr>
          <w:rStyle w:val="str"/>
          <w:rFonts w:ascii="Consolas" w:hAnsi="Consolas" w:cs="Consolas"/>
          <w:color w:val="008800"/>
          <w:sz w:val="22"/>
          <w:szCs w:val="22"/>
        </w:rPr>
        <w:t>"license"</w:t>
      </w:r>
      <w:r>
        <w:rPr>
          <w:rStyle w:val="pln"/>
          <w:rFonts w:ascii="Consolas" w:hAnsi="Consolas" w:cs="Consolas"/>
          <w:color w:val="313131"/>
          <w:sz w:val="22"/>
          <w:szCs w:val="22"/>
        </w:rPr>
        <w:t xml:space="preserve"> </w:t>
      </w:r>
      <w:r>
        <w:rPr>
          <w:rStyle w:val="kwd"/>
          <w:rFonts w:ascii="Consolas" w:hAnsi="Consolas" w:cs="Consolas"/>
          <w:color w:val="000088"/>
          <w:sz w:val="22"/>
          <w:szCs w:val="22"/>
        </w:rPr>
        <w:t>for</w:t>
      </w:r>
      <w:r>
        <w:rPr>
          <w:rStyle w:val="pln"/>
          <w:rFonts w:ascii="Consolas" w:hAnsi="Consolas" w:cs="Consolas"/>
          <w:color w:val="313131"/>
          <w:sz w:val="22"/>
          <w:szCs w:val="22"/>
        </w:rPr>
        <w:t xml:space="preserve"> more information</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Fonts w:ascii="Consolas" w:hAnsi="Consolas" w:cs="Consolas"/>
          <w:color w:val="313131"/>
          <w:sz w:val="22"/>
          <w:szCs w:val="22"/>
        </w:rPr>
      </w:pPr>
      <w:r>
        <w:rPr>
          <w:rStyle w:val="pun"/>
          <w:rFonts w:ascii="Consolas" w:hAnsi="Consolas" w:cs="Consolas"/>
          <w:color w:val="666600"/>
          <w:sz w:val="22"/>
          <w:szCs w:val="22"/>
        </w:rPr>
        <w:t>&gt;&gt;&gt;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typ"/>
          <w:rFonts w:ascii="Consolas" w:hAnsi="Consolas" w:cs="Consolas"/>
          <w:color w:val="7F0055"/>
          <w:sz w:val="22"/>
          <w:szCs w:val="22"/>
        </w:rPr>
        <w:t>On</w:t>
      </w:r>
      <w:r>
        <w:rPr>
          <w:rStyle w:val="pln"/>
          <w:rFonts w:ascii="Consolas" w:hAnsi="Consolas" w:cs="Consolas"/>
          <w:color w:val="313131"/>
          <w:sz w:val="22"/>
          <w:szCs w:val="22"/>
        </w:rPr>
        <w:t xml:space="preserve"> </w:t>
      </w:r>
      <w:r>
        <w:rPr>
          <w:rStyle w:val="typ"/>
          <w:rFonts w:ascii="Consolas" w:hAnsi="Consolas" w:cs="Consolas"/>
          <w:color w:val="7F0055"/>
          <w:sz w:val="22"/>
          <w:szCs w:val="22"/>
        </w:rPr>
        <w:t>Windows</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typ"/>
          <w:rFonts w:ascii="Consolas" w:hAnsi="Consolas" w:cs="Consolas"/>
          <w:color w:val="7F0055"/>
          <w:sz w:val="22"/>
          <w:szCs w:val="22"/>
        </w:rPr>
        <w:t>Python</w:t>
      </w:r>
      <w:r>
        <w:rPr>
          <w:rStyle w:val="pln"/>
          <w:rFonts w:ascii="Consolas" w:hAnsi="Consolas" w:cs="Consolas"/>
          <w:color w:val="313131"/>
          <w:sz w:val="22"/>
          <w:szCs w:val="22"/>
        </w:rPr>
        <w:t xml:space="preserve"> </w:t>
      </w:r>
      <w:r>
        <w:rPr>
          <w:rStyle w:val="lit"/>
          <w:rFonts w:ascii="Consolas" w:hAnsi="Consolas" w:cs="Consolas"/>
          <w:color w:val="006666"/>
          <w:sz w:val="22"/>
          <w:szCs w:val="22"/>
        </w:rPr>
        <w:t>3.4</w:t>
      </w:r>
      <w:r>
        <w:rPr>
          <w:rStyle w:val="pun"/>
          <w:rFonts w:ascii="Consolas" w:hAnsi="Consolas" w:cs="Consolas"/>
          <w:color w:val="666600"/>
          <w:sz w:val="22"/>
          <w:szCs w:val="22"/>
        </w:rPr>
        <w:t>.</w:t>
      </w:r>
      <w:r>
        <w:rPr>
          <w:rStyle w:val="lit"/>
          <w:rFonts w:ascii="Consolas" w:hAnsi="Consolas" w:cs="Consolas"/>
          <w:color w:val="006666"/>
          <w:sz w:val="22"/>
          <w:szCs w:val="22"/>
        </w:rPr>
        <w:t>3</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v3</w:t>
      </w:r>
      <w:r>
        <w:rPr>
          <w:rStyle w:val="pun"/>
          <w:rFonts w:ascii="Consolas" w:hAnsi="Consolas" w:cs="Consolas"/>
          <w:color w:val="666600"/>
          <w:sz w:val="22"/>
          <w:szCs w:val="22"/>
        </w:rPr>
        <w:t>.</w:t>
      </w:r>
      <w:r>
        <w:rPr>
          <w:rStyle w:val="lit"/>
          <w:rFonts w:ascii="Consolas" w:hAnsi="Consolas" w:cs="Consolas"/>
          <w:color w:val="006666"/>
          <w:sz w:val="22"/>
          <w:szCs w:val="22"/>
        </w:rPr>
        <w:t>4.3</w:t>
      </w:r>
      <w:r>
        <w:rPr>
          <w:rStyle w:val="pun"/>
          <w:rFonts w:ascii="Consolas" w:hAnsi="Consolas" w:cs="Consolas"/>
          <w:color w:val="666600"/>
          <w:sz w:val="22"/>
          <w:szCs w:val="22"/>
        </w:rPr>
        <w:t>:</w:t>
      </w:r>
      <w:r>
        <w:rPr>
          <w:rStyle w:val="lit"/>
          <w:rFonts w:ascii="Consolas" w:hAnsi="Consolas" w:cs="Consolas"/>
          <w:color w:val="006666"/>
          <w:sz w:val="22"/>
          <w:szCs w:val="22"/>
        </w:rPr>
        <w:t>9b73f1c3e601</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typ"/>
          <w:rFonts w:ascii="Consolas" w:hAnsi="Consolas" w:cs="Consolas"/>
          <w:color w:val="7F0055"/>
          <w:sz w:val="22"/>
          <w:szCs w:val="22"/>
        </w:rPr>
        <w:t>Feb</w:t>
      </w:r>
      <w:r>
        <w:rPr>
          <w:rStyle w:val="pln"/>
          <w:rFonts w:ascii="Consolas" w:hAnsi="Consolas" w:cs="Consolas"/>
          <w:color w:val="313131"/>
          <w:sz w:val="22"/>
          <w:szCs w:val="22"/>
        </w:rPr>
        <w:t xml:space="preserve"> </w:t>
      </w:r>
      <w:r>
        <w:rPr>
          <w:rStyle w:val="lit"/>
          <w:rFonts w:ascii="Consolas" w:hAnsi="Consolas" w:cs="Consolas"/>
          <w:color w:val="006666"/>
          <w:sz w:val="22"/>
          <w:szCs w:val="22"/>
        </w:rPr>
        <w:t>24</w:t>
      </w:r>
      <w:r>
        <w:rPr>
          <w:rStyle w:val="pln"/>
          <w:rFonts w:ascii="Consolas" w:hAnsi="Consolas" w:cs="Consolas"/>
          <w:color w:val="313131"/>
          <w:sz w:val="22"/>
          <w:szCs w:val="22"/>
        </w:rPr>
        <w:t xml:space="preserve"> </w:t>
      </w:r>
      <w:r>
        <w:rPr>
          <w:rStyle w:val="lit"/>
          <w:rFonts w:ascii="Consolas" w:hAnsi="Consolas" w:cs="Consolas"/>
          <w:color w:val="006666"/>
          <w:sz w:val="22"/>
          <w:szCs w:val="22"/>
        </w:rPr>
        <w:t>2015</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22</w:t>
      </w:r>
      <w:r>
        <w:rPr>
          <w:rStyle w:val="pun"/>
          <w:rFonts w:ascii="Consolas" w:hAnsi="Consolas" w:cs="Consolas"/>
          <w:color w:val="666600"/>
          <w:sz w:val="22"/>
          <w:szCs w:val="22"/>
        </w:rPr>
        <w:t>:</w:t>
      </w:r>
      <w:r>
        <w:rPr>
          <w:rStyle w:val="lit"/>
          <w:rFonts w:ascii="Consolas" w:hAnsi="Consolas" w:cs="Consolas"/>
          <w:color w:val="006666"/>
          <w:sz w:val="22"/>
          <w:szCs w:val="22"/>
        </w:rPr>
        <w:t>43</w:t>
      </w:r>
      <w:r>
        <w:rPr>
          <w:rStyle w:val="pun"/>
          <w:rFonts w:ascii="Consolas" w:hAnsi="Consolas" w:cs="Consolas"/>
          <w:color w:val="666600"/>
          <w:sz w:val="22"/>
          <w:szCs w:val="22"/>
        </w:rPr>
        <w:t>:</w:t>
      </w:r>
      <w:r>
        <w:rPr>
          <w:rStyle w:val="lit"/>
          <w:rFonts w:ascii="Consolas" w:hAnsi="Consolas" w:cs="Consolas"/>
          <w:color w:val="006666"/>
          <w:sz w:val="22"/>
          <w:szCs w:val="22"/>
        </w:rPr>
        <w:t>06</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MSC v</w:t>
      </w:r>
      <w:r>
        <w:rPr>
          <w:rStyle w:val="pun"/>
          <w:rFonts w:ascii="Consolas" w:hAnsi="Consolas" w:cs="Consolas"/>
          <w:color w:val="666600"/>
          <w:sz w:val="22"/>
          <w:szCs w:val="22"/>
        </w:rPr>
        <w:t>.</w:t>
      </w:r>
      <w:r>
        <w:rPr>
          <w:rStyle w:val="lit"/>
          <w:rFonts w:ascii="Consolas" w:hAnsi="Consolas" w:cs="Consolas"/>
          <w:color w:val="006666"/>
          <w:sz w:val="22"/>
          <w:szCs w:val="22"/>
        </w:rPr>
        <w:t>1600</w:t>
      </w:r>
      <w:r>
        <w:rPr>
          <w:rStyle w:val="pln"/>
          <w:rFonts w:ascii="Consolas" w:hAnsi="Consolas" w:cs="Consolas"/>
          <w:color w:val="313131"/>
          <w:sz w:val="22"/>
          <w:szCs w:val="22"/>
        </w:rPr>
        <w:t xml:space="preserve"> </w:t>
      </w:r>
      <w:r>
        <w:rPr>
          <w:rStyle w:val="lit"/>
          <w:rFonts w:ascii="Consolas" w:hAnsi="Consolas" w:cs="Consolas"/>
          <w:color w:val="006666"/>
          <w:sz w:val="22"/>
          <w:szCs w:val="22"/>
        </w:rPr>
        <w:t>32</w:t>
      </w:r>
      <w:r>
        <w:rPr>
          <w:rStyle w:val="pln"/>
          <w:rFonts w:ascii="Consolas" w:hAnsi="Consolas" w:cs="Consolas"/>
          <w:color w:val="313131"/>
          <w:sz w:val="22"/>
          <w:szCs w:val="22"/>
        </w:rPr>
        <w:t xml:space="preserve"> bit </w:t>
      </w:r>
      <w:r>
        <w:rPr>
          <w:rStyle w:val="pun"/>
          <w:rFonts w:ascii="Consolas" w:hAnsi="Consolas" w:cs="Consolas"/>
          <w:color w:val="666600"/>
          <w:sz w:val="22"/>
          <w:szCs w:val="22"/>
        </w:rPr>
        <w:t>(</w:t>
      </w:r>
      <w:r>
        <w:rPr>
          <w:rStyle w:val="typ"/>
          <w:rFonts w:ascii="Consolas" w:hAnsi="Consolas" w:cs="Consolas"/>
          <w:color w:val="7F0055"/>
          <w:sz w:val="22"/>
          <w:szCs w:val="22"/>
        </w:rPr>
        <w:t>Intel</w:t>
      </w:r>
      <w:r>
        <w:rPr>
          <w:rStyle w:val="pun"/>
          <w:rFonts w:ascii="Consolas" w:hAnsi="Consolas" w:cs="Consolas"/>
          <w:color w:val="666600"/>
          <w:sz w:val="22"/>
          <w:szCs w:val="22"/>
        </w:rPr>
        <w:t>)]</w:t>
      </w:r>
      <w:r>
        <w:rPr>
          <w:rStyle w:val="pln"/>
          <w:rFonts w:ascii="Consolas" w:hAnsi="Consolas" w:cs="Consolas"/>
          <w:color w:val="313131"/>
          <w:sz w:val="22"/>
          <w:szCs w:val="22"/>
        </w:rPr>
        <w:t xml:space="preserve"> on win32</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typ"/>
          <w:rFonts w:ascii="Consolas" w:hAnsi="Consolas" w:cs="Consolas"/>
          <w:color w:val="7F0055"/>
          <w:sz w:val="22"/>
          <w:szCs w:val="22"/>
        </w:rPr>
        <w:t>Type</w:t>
      </w:r>
      <w:r>
        <w:rPr>
          <w:rStyle w:val="pln"/>
          <w:rFonts w:ascii="Consolas" w:hAnsi="Consolas" w:cs="Consolas"/>
          <w:color w:val="313131"/>
          <w:sz w:val="22"/>
          <w:szCs w:val="22"/>
        </w:rPr>
        <w:t xml:space="preserve"> </w:t>
      </w:r>
      <w:r>
        <w:rPr>
          <w:rStyle w:val="str"/>
          <w:rFonts w:ascii="Consolas" w:hAnsi="Consolas" w:cs="Consolas"/>
          <w:color w:val="008800"/>
          <w:sz w:val="22"/>
          <w:szCs w:val="22"/>
        </w:rPr>
        <w:t>"copyright"</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"credits"</w:t>
      </w:r>
      <w:r>
        <w:rPr>
          <w:rStyle w:val="pln"/>
          <w:rFonts w:ascii="Consolas" w:hAnsi="Consolas" w:cs="Consolas"/>
          <w:color w:val="313131"/>
          <w:sz w:val="22"/>
          <w:szCs w:val="22"/>
        </w:rPr>
        <w:t xml:space="preserve"> </w:t>
      </w:r>
      <w:r>
        <w:rPr>
          <w:rStyle w:val="kwd"/>
          <w:rFonts w:ascii="Consolas" w:hAnsi="Consolas" w:cs="Consolas"/>
          <w:color w:val="000088"/>
          <w:sz w:val="22"/>
          <w:szCs w:val="22"/>
        </w:rPr>
        <w:t>or</w:t>
      </w:r>
      <w:r>
        <w:rPr>
          <w:rStyle w:val="pln"/>
          <w:rFonts w:ascii="Consolas" w:hAnsi="Consolas" w:cs="Consolas"/>
          <w:color w:val="313131"/>
          <w:sz w:val="22"/>
          <w:szCs w:val="22"/>
        </w:rPr>
        <w:t xml:space="preserve"> </w:t>
      </w:r>
      <w:r>
        <w:rPr>
          <w:rStyle w:val="str"/>
          <w:rFonts w:ascii="Consolas" w:hAnsi="Consolas" w:cs="Consolas"/>
          <w:color w:val="008800"/>
          <w:sz w:val="22"/>
          <w:szCs w:val="22"/>
        </w:rPr>
        <w:t>"license()"</w:t>
      </w:r>
      <w:r>
        <w:rPr>
          <w:rStyle w:val="pln"/>
          <w:rFonts w:ascii="Consolas" w:hAnsi="Consolas" w:cs="Consolas"/>
          <w:color w:val="313131"/>
          <w:sz w:val="22"/>
          <w:szCs w:val="22"/>
        </w:rPr>
        <w:t xml:space="preserve"> </w:t>
      </w:r>
      <w:r>
        <w:rPr>
          <w:rStyle w:val="kwd"/>
          <w:rFonts w:ascii="Consolas" w:hAnsi="Consolas" w:cs="Consolas"/>
          <w:color w:val="000088"/>
          <w:sz w:val="22"/>
          <w:szCs w:val="22"/>
        </w:rPr>
        <w:t>for</w:t>
      </w:r>
      <w:r>
        <w:rPr>
          <w:rStyle w:val="pln"/>
          <w:rFonts w:ascii="Consolas" w:hAnsi="Consolas" w:cs="Consolas"/>
          <w:color w:val="313131"/>
          <w:sz w:val="22"/>
          <w:szCs w:val="22"/>
        </w:rPr>
        <w:t xml:space="preserve"> more information</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Fonts w:ascii="Consolas" w:hAnsi="Consolas" w:cs="Consolas"/>
          <w:color w:val="313131"/>
          <w:sz w:val="22"/>
          <w:szCs w:val="22"/>
        </w:rPr>
      </w:pPr>
      <w:r>
        <w:rPr>
          <w:rStyle w:val="pun"/>
          <w:rFonts w:ascii="Consolas" w:hAnsi="Consolas" w:cs="Consolas"/>
          <w:color w:val="666600"/>
          <w:sz w:val="22"/>
          <w:szCs w:val="22"/>
        </w:rPr>
        <w:t>&gt;&gt;&gt;</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Type the following text at the Python prompt and press the Enter:</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Fonts w:ascii="Consolas" w:hAnsi="Consolas" w:cs="Consolas"/>
          <w:color w:val="313131"/>
          <w:sz w:val="22"/>
          <w:szCs w:val="22"/>
        </w:rPr>
      </w:pPr>
      <w:r>
        <w:rPr>
          <w:rStyle w:val="pun"/>
          <w:rFonts w:ascii="Consolas" w:hAnsi="Consolas" w:cs="Consolas"/>
          <w:color w:val="666600"/>
          <w:sz w:val="22"/>
          <w:szCs w:val="22"/>
        </w:rPr>
        <w:t>&gt;&gt;&gt;</w:t>
      </w:r>
      <w:r>
        <w:rPr>
          <w:rStyle w:val="pln"/>
          <w:rFonts w:ascii="Consolas" w:hAnsi="Consolas" w:cs="Consolas"/>
          <w:color w:val="313131"/>
          <w:sz w:val="22"/>
          <w:szCs w:val="22"/>
        </w:rPr>
        <w:t xml:space="preserve"> </w:t>
      </w: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"Hello, Python!"</w:t>
      </w:r>
      <w:r>
        <w:rPr>
          <w:rStyle w:val="pun"/>
          <w:rFonts w:ascii="Consolas" w:hAnsi="Consolas" w:cs="Consolas"/>
          <w:color w:val="666600"/>
          <w:sz w:val="22"/>
          <w:szCs w:val="22"/>
        </w:rPr>
        <w:t>)</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If you are running older version of Python (Python 2.x), use of parenthesis as in</w:t>
      </w:r>
      <w:r>
        <w:rPr>
          <w:rFonts w:ascii="Verdana" w:hAnsi="Verdana"/>
          <w:b/>
          <w:bCs/>
          <w:color w:val="000000"/>
        </w:rPr>
        <w:t>print</w:t>
      </w:r>
      <w:r>
        <w:rPr>
          <w:rStyle w:val="apple-converted-space"/>
          <w:rFonts w:ascii="Verdana" w:hAnsi="Verdana"/>
          <w:color w:val="000000"/>
        </w:rPr>
        <w:t> </w:t>
      </w:r>
      <w:r>
        <w:rPr>
          <w:rFonts w:ascii="Verdana" w:hAnsi="Verdana"/>
          <w:color w:val="000000"/>
        </w:rPr>
        <w:t>function is optional. This produces the following result:</w:t>
      </w:r>
    </w:p>
    <w:p w:rsidR="00C12B4A" w:rsidRP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Fonts w:ascii="Consolas" w:hAnsi="Consolas" w:cs="Consolas"/>
          <w:color w:val="666600"/>
          <w:sz w:val="22"/>
          <w:szCs w:val="22"/>
        </w:rPr>
      </w:pPr>
      <w:r>
        <w:rPr>
          <w:rStyle w:val="typ"/>
          <w:rFonts w:ascii="Consolas" w:hAnsi="Consolas" w:cs="Consolas"/>
          <w:color w:val="7F0055"/>
          <w:sz w:val="22"/>
          <w:szCs w:val="22"/>
        </w:rPr>
        <w:t>Hello</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typ"/>
          <w:rFonts w:ascii="Consolas" w:hAnsi="Consolas" w:cs="Consolas"/>
          <w:color w:val="7F0055"/>
          <w:sz w:val="22"/>
          <w:szCs w:val="22"/>
        </w:rPr>
        <w:t>Python</w:t>
      </w:r>
      <w:r>
        <w:rPr>
          <w:rStyle w:val="pun"/>
          <w:rFonts w:ascii="Consolas" w:hAnsi="Consolas" w:cs="Consolas"/>
          <w:color w:val="666600"/>
          <w:sz w:val="22"/>
          <w:szCs w:val="22"/>
        </w:rPr>
        <w:t>!</w:t>
      </w:r>
    </w:p>
    <w:p w:rsidR="00C12B4A" w:rsidRDefault="00C12B4A"/>
    <w:p w:rsidR="00C12B4A" w:rsidRDefault="00C12B4A"/>
    <w:p w:rsidR="00C12B4A" w:rsidRDefault="00C12B4A"/>
    <w:p w:rsidR="00C12B4A" w:rsidRDefault="00C12B4A"/>
    <w:p w:rsidR="00C12B4A" w:rsidRDefault="00C12B4A"/>
    <w:p w:rsidR="00C12B4A" w:rsidRDefault="00C12B4A"/>
    <w:p w:rsidR="00C12B4A" w:rsidRDefault="00C12B4A" w:rsidP="00C12B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Script Mode Programming</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Invoking the interpreter with a script parameter begins execution of the script and continues until the script is finished. When the script is finished, the interpreter is no longer active.</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Let us write a simple Python program in a script. Python files have extension</w:t>
      </w:r>
      <w:r>
        <w:rPr>
          <w:rFonts w:ascii="Verdana" w:hAnsi="Verdana"/>
          <w:b/>
          <w:bCs/>
          <w:color w:val="000000"/>
        </w:rPr>
        <w:t>.py</w:t>
      </w:r>
      <w:r>
        <w:rPr>
          <w:rFonts w:ascii="Verdana" w:hAnsi="Verdana"/>
          <w:color w:val="000000"/>
        </w:rPr>
        <w:t>. Type the following source code in a test.py file:</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"Hello, Python!"</w:t>
      </w:r>
      <w:r>
        <w:rPr>
          <w:rStyle w:val="pun"/>
          <w:rFonts w:ascii="Consolas" w:hAnsi="Consolas" w:cs="Consolas"/>
          <w:color w:val="666600"/>
          <w:sz w:val="22"/>
          <w:szCs w:val="22"/>
        </w:rPr>
        <w:t>)</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We assume that you have Python interpreter set in</w:t>
      </w:r>
      <w:r>
        <w:rPr>
          <w:rStyle w:val="apple-converted-space"/>
          <w:rFonts w:ascii="Verdana" w:hAnsi="Verdana"/>
          <w:color w:val="000000"/>
        </w:rPr>
        <w:t> </w:t>
      </w:r>
      <w:r>
        <w:rPr>
          <w:rStyle w:val="Strong"/>
          <w:rFonts w:ascii="Verdana" w:hAnsi="Verdana"/>
          <w:color w:val="000000"/>
        </w:rPr>
        <w:t>PATH</w:t>
      </w:r>
      <w:r>
        <w:rPr>
          <w:rStyle w:val="apple-converted-space"/>
          <w:rFonts w:ascii="Verdana" w:hAnsi="Verdana"/>
          <w:color w:val="000000"/>
        </w:rPr>
        <w:t> </w:t>
      </w:r>
      <w:r>
        <w:rPr>
          <w:rFonts w:ascii="Verdana" w:hAnsi="Verdana"/>
          <w:color w:val="000000"/>
        </w:rPr>
        <w:t>variable. Now, try to run this program as follows −</w:t>
      </w:r>
    </w:p>
    <w:p w:rsidR="00C12B4A" w:rsidRDefault="00C12B4A" w:rsidP="00C12B4A">
      <w:pPr>
        <w:rPr>
          <w:rFonts w:ascii="Times New Roman" w:hAnsi="Times New Roman"/>
        </w:rPr>
      </w:pPr>
      <w:r>
        <w:rPr>
          <w:rStyle w:val="Strong"/>
          <w:rFonts w:ascii="Verdana" w:hAnsi="Verdana"/>
          <w:color w:val="313131"/>
        </w:rPr>
        <w:t>On Linux</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Fonts w:ascii="Consolas" w:hAnsi="Consolas" w:cs="Consolas"/>
          <w:color w:val="313131"/>
          <w:sz w:val="22"/>
          <w:szCs w:val="22"/>
        </w:rPr>
      </w:pPr>
      <w:r>
        <w:rPr>
          <w:rStyle w:val="pln"/>
          <w:rFonts w:ascii="Consolas" w:hAnsi="Consolas" w:cs="Consolas"/>
          <w:color w:val="313131"/>
          <w:sz w:val="22"/>
          <w:szCs w:val="22"/>
        </w:rPr>
        <w:t>$ python test</w:t>
      </w:r>
      <w:r>
        <w:rPr>
          <w:rStyle w:val="pun"/>
          <w:rFonts w:ascii="Consolas" w:hAnsi="Consolas" w:cs="Consolas"/>
          <w:color w:val="666600"/>
          <w:sz w:val="22"/>
          <w:szCs w:val="22"/>
        </w:rPr>
        <w:t>.</w:t>
      </w:r>
      <w:r>
        <w:rPr>
          <w:rStyle w:val="pln"/>
          <w:rFonts w:ascii="Consolas" w:hAnsi="Consolas" w:cs="Consolas"/>
          <w:color w:val="313131"/>
          <w:sz w:val="22"/>
          <w:szCs w:val="22"/>
        </w:rPr>
        <w:t xml:space="preserve">py </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This produces the following result: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Hello, Python!</w:t>
      </w:r>
    </w:p>
    <w:p w:rsidR="00C12B4A" w:rsidRDefault="00C12B4A" w:rsidP="00C12B4A">
      <w:pPr>
        <w:rPr>
          <w:rFonts w:ascii="Times New Roman" w:hAnsi="Times New Roman"/>
        </w:rPr>
      </w:pPr>
      <w:r>
        <w:rPr>
          <w:rStyle w:val="Strong"/>
          <w:rFonts w:ascii="Verdana" w:hAnsi="Verdana"/>
          <w:color w:val="313131"/>
        </w:rPr>
        <w:t>on Windows</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Fonts w:ascii="Consolas" w:hAnsi="Consolas" w:cs="Consolas"/>
          <w:color w:val="313131"/>
          <w:sz w:val="22"/>
          <w:szCs w:val="22"/>
        </w:rPr>
      </w:pPr>
      <w:r>
        <w:rPr>
          <w:rStyle w:val="pln"/>
          <w:rFonts w:ascii="Consolas" w:hAnsi="Consolas" w:cs="Consolas"/>
          <w:color w:val="313131"/>
          <w:sz w:val="22"/>
          <w:szCs w:val="22"/>
        </w:rPr>
        <w:t>C</w:t>
      </w:r>
      <w:r>
        <w:rPr>
          <w:rStyle w:val="pun"/>
          <w:rFonts w:ascii="Consolas" w:hAnsi="Consolas" w:cs="Consolas"/>
          <w:color w:val="666600"/>
          <w:sz w:val="22"/>
          <w:szCs w:val="22"/>
        </w:rPr>
        <w:t>:</w:t>
      </w:r>
      <w:r>
        <w:rPr>
          <w:rStyle w:val="pln"/>
          <w:rFonts w:ascii="Consolas" w:hAnsi="Consolas" w:cs="Consolas"/>
          <w:color w:val="313131"/>
          <w:sz w:val="22"/>
          <w:szCs w:val="22"/>
        </w:rPr>
        <w:t>\Python34</w:t>
      </w:r>
      <w:r>
        <w:rPr>
          <w:rStyle w:val="pun"/>
          <w:rFonts w:ascii="Consolas" w:hAnsi="Consolas" w:cs="Consolas"/>
          <w:color w:val="666600"/>
          <w:sz w:val="22"/>
          <w:szCs w:val="22"/>
        </w:rPr>
        <w:t>&gt;</w:t>
      </w:r>
      <w:r>
        <w:rPr>
          <w:rStyle w:val="typ"/>
          <w:rFonts w:ascii="Consolas" w:hAnsi="Consolas" w:cs="Consolas"/>
          <w:color w:val="7F0055"/>
          <w:sz w:val="22"/>
          <w:szCs w:val="22"/>
        </w:rPr>
        <w:t>Python</w:t>
      </w:r>
      <w:r>
        <w:rPr>
          <w:rStyle w:val="pln"/>
          <w:rFonts w:ascii="Consolas" w:hAnsi="Consolas" w:cs="Consolas"/>
          <w:color w:val="313131"/>
          <w:sz w:val="22"/>
          <w:szCs w:val="22"/>
        </w:rPr>
        <w:t xml:space="preserve"> test</w:t>
      </w:r>
      <w:r>
        <w:rPr>
          <w:rStyle w:val="pun"/>
          <w:rFonts w:ascii="Consolas" w:hAnsi="Consolas" w:cs="Consolas"/>
          <w:color w:val="666600"/>
          <w:sz w:val="22"/>
          <w:szCs w:val="22"/>
        </w:rPr>
        <w:t>.</w:t>
      </w:r>
      <w:r>
        <w:rPr>
          <w:rStyle w:val="pln"/>
          <w:rFonts w:ascii="Consolas" w:hAnsi="Consolas" w:cs="Consolas"/>
          <w:color w:val="313131"/>
          <w:sz w:val="22"/>
          <w:szCs w:val="22"/>
        </w:rPr>
        <w:t>py</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This produces the following result: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Hello, Python!</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Let us try another way to execute a Python script in Linux. Here is the modified test.py file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com"/>
          <w:rFonts w:ascii="Consolas" w:hAnsi="Consolas" w:cs="Consolas"/>
          <w:color w:val="880000"/>
          <w:sz w:val="22"/>
          <w:szCs w:val="22"/>
        </w:rPr>
        <w:t>#!/usr/bin/python3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"Hello, Python!"</w:t>
      </w:r>
      <w:r>
        <w:rPr>
          <w:rStyle w:val="pun"/>
          <w:rFonts w:ascii="Consolas" w:hAnsi="Consolas" w:cs="Consolas"/>
          <w:color w:val="666600"/>
          <w:sz w:val="22"/>
          <w:szCs w:val="22"/>
        </w:rPr>
        <w:t>)</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We assume that you have Python interpreter available in /usr/bin directory. Now, try to run this program as follows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lastRenderedPageBreak/>
        <w:t xml:space="preserve">$ chmod </w:t>
      </w:r>
      <w:r>
        <w:rPr>
          <w:rStyle w:val="pun"/>
          <w:rFonts w:ascii="Consolas" w:hAnsi="Consolas" w:cs="Consolas"/>
          <w:color w:val="666600"/>
          <w:sz w:val="22"/>
          <w:szCs w:val="22"/>
        </w:rPr>
        <w:t>+</w:t>
      </w:r>
      <w:r>
        <w:rPr>
          <w:rStyle w:val="pln"/>
          <w:rFonts w:ascii="Consolas" w:hAnsi="Consolas" w:cs="Consolas"/>
          <w:color w:val="313131"/>
          <w:sz w:val="22"/>
          <w:szCs w:val="22"/>
        </w:rPr>
        <w:t>x test</w:t>
      </w:r>
      <w:r>
        <w:rPr>
          <w:rStyle w:val="pun"/>
          <w:rFonts w:ascii="Consolas" w:hAnsi="Consolas" w:cs="Consolas"/>
          <w:color w:val="666600"/>
          <w:sz w:val="22"/>
          <w:szCs w:val="22"/>
        </w:rPr>
        <w:t>.</w:t>
      </w:r>
      <w:r>
        <w:rPr>
          <w:rStyle w:val="pln"/>
          <w:rFonts w:ascii="Consolas" w:hAnsi="Consolas" w:cs="Consolas"/>
          <w:color w:val="313131"/>
          <w:sz w:val="22"/>
          <w:szCs w:val="22"/>
        </w:rPr>
        <w:t xml:space="preserve">py     </w:t>
      </w:r>
      <w:r>
        <w:rPr>
          <w:rStyle w:val="com"/>
          <w:rFonts w:ascii="Consolas" w:hAnsi="Consolas" w:cs="Consolas"/>
          <w:color w:val="880000"/>
          <w:sz w:val="22"/>
          <w:szCs w:val="22"/>
        </w:rPr>
        <w:t># This is to make file executable</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Fonts w:ascii="Consolas" w:hAnsi="Consolas" w:cs="Consolas"/>
          <w:color w:val="313131"/>
          <w:sz w:val="22"/>
          <w:szCs w:val="22"/>
        </w:rPr>
      </w:pPr>
      <w:r>
        <w:rPr>
          <w:rStyle w:val="pln"/>
          <w:rFonts w:ascii="Consolas" w:hAnsi="Consolas" w:cs="Consolas"/>
          <w:color w:val="313131"/>
          <w:sz w:val="22"/>
          <w:szCs w:val="22"/>
        </w:rPr>
        <w:t>$</w:t>
      </w:r>
      <w:r>
        <w:rPr>
          <w:rStyle w:val="pun"/>
          <w:rFonts w:ascii="Consolas" w:hAnsi="Consolas" w:cs="Consolas"/>
          <w:color w:val="666600"/>
          <w:sz w:val="22"/>
          <w:szCs w:val="22"/>
        </w:rPr>
        <w:t>./</w:t>
      </w:r>
      <w:r>
        <w:rPr>
          <w:rStyle w:val="pln"/>
          <w:rFonts w:ascii="Consolas" w:hAnsi="Consolas" w:cs="Consolas"/>
          <w:color w:val="313131"/>
          <w:sz w:val="22"/>
          <w:szCs w:val="22"/>
        </w:rPr>
        <w:t>test</w:t>
      </w:r>
      <w:r>
        <w:rPr>
          <w:rStyle w:val="pun"/>
          <w:rFonts w:ascii="Consolas" w:hAnsi="Consolas" w:cs="Consolas"/>
          <w:color w:val="666600"/>
          <w:sz w:val="22"/>
          <w:szCs w:val="22"/>
        </w:rPr>
        <w:t>.</w:t>
      </w:r>
      <w:r>
        <w:rPr>
          <w:rStyle w:val="pln"/>
          <w:rFonts w:ascii="Consolas" w:hAnsi="Consolas" w:cs="Consolas"/>
          <w:color w:val="313131"/>
          <w:sz w:val="22"/>
          <w:szCs w:val="22"/>
        </w:rPr>
        <w:t>py</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This produces the following result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Hello, Python!</w:t>
      </w:r>
    </w:p>
    <w:p w:rsidR="00C12B4A" w:rsidRDefault="00C12B4A"/>
    <w:p w:rsidR="00C12B4A" w:rsidRPr="00C12B4A" w:rsidRDefault="00C12B4A" w:rsidP="00C12B4A">
      <w:pPr>
        <w:spacing w:before="48" w:after="48" w:line="360" w:lineRule="atLeast"/>
        <w:ind w:right="48"/>
        <w:outlineLvl w:val="1"/>
        <w:rPr>
          <w:rFonts w:ascii="Verdana" w:eastAsia="Times New Roman" w:hAnsi="Verdana" w:cs="Times New Roman"/>
          <w:color w:val="121214"/>
          <w:spacing w:val="-17"/>
          <w:sz w:val="41"/>
          <w:szCs w:val="41"/>
        </w:rPr>
      </w:pPr>
      <w:r w:rsidRPr="00C12B4A">
        <w:rPr>
          <w:rFonts w:ascii="Verdana" w:eastAsia="Times New Roman" w:hAnsi="Verdana" w:cs="Times New Roman"/>
          <w:color w:val="121214"/>
          <w:spacing w:val="-17"/>
          <w:sz w:val="41"/>
          <w:szCs w:val="41"/>
        </w:rPr>
        <w:t>Reserved Words</w:t>
      </w:r>
    </w:p>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The following list shows the Python keywords. These are reserved words and you cannot use them as constant or variable or any other identifier names. All the Python keywords contain lowercase letters only.</w:t>
      </w:r>
    </w:p>
    <w:tbl>
      <w:tblPr>
        <w:tblW w:w="103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873"/>
        <w:gridCol w:w="3448"/>
        <w:gridCol w:w="3033"/>
      </w:tblGrid>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Not</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or</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pass</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print</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raise</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return</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try</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while</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lastRenderedPageBreak/>
              <w:t>elif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with</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yield</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except</w:t>
            </w:r>
          </w:p>
        </w:tc>
        <w:tc>
          <w:tcPr>
            <w:tcW w:w="0" w:type="auto"/>
            <w:shd w:val="clear" w:color="auto" w:fill="auto"/>
            <w:vAlign w:val="center"/>
            <w:hideMark/>
          </w:tcPr>
          <w:p w:rsidR="00C12B4A" w:rsidRPr="00C12B4A" w:rsidRDefault="00C12B4A" w:rsidP="00C12B4A">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C12B4A" w:rsidRPr="00C12B4A" w:rsidRDefault="00C12B4A" w:rsidP="00C12B4A">
            <w:pPr>
              <w:spacing w:after="0" w:line="240" w:lineRule="auto"/>
              <w:rPr>
                <w:rFonts w:ascii="Times New Roman" w:eastAsia="Times New Roman" w:hAnsi="Times New Roman" w:cs="Times New Roman"/>
                <w:sz w:val="20"/>
                <w:szCs w:val="20"/>
              </w:rPr>
            </w:pPr>
          </w:p>
        </w:tc>
      </w:tr>
    </w:tbl>
    <w:p w:rsidR="00C12B4A" w:rsidRDefault="00C12B4A"/>
    <w:p w:rsidR="00C12B4A" w:rsidRDefault="00C12B4A"/>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Comments in Python</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A hash sign (#) that is not inside a string literal begins a comment. All characters after the # and up to the end of the physical line are part of the comment and the Python interpreter ignores them.</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com"/>
          <w:rFonts w:ascii="Consolas" w:hAnsi="Consolas" w:cs="Consolas"/>
          <w:color w:val="880000"/>
          <w:sz w:val="22"/>
          <w:szCs w:val="22"/>
        </w:rPr>
        <w:t>#!/usr/bin/python3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com"/>
          <w:rFonts w:ascii="Consolas" w:hAnsi="Consolas" w:cs="Consolas"/>
          <w:color w:val="880000"/>
          <w:sz w:val="22"/>
          <w:szCs w:val="22"/>
        </w:rPr>
        <w:t># First comment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"Hello, Python!"</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second comment</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This produces the following result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Fonts w:ascii="Consolas" w:hAnsi="Consolas" w:cs="Consolas"/>
          <w:color w:val="313131"/>
          <w:sz w:val="22"/>
          <w:szCs w:val="22"/>
        </w:rPr>
      </w:pPr>
      <w:r>
        <w:rPr>
          <w:rStyle w:val="typ"/>
          <w:rFonts w:ascii="Consolas" w:hAnsi="Consolas" w:cs="Consolas"/>
          <w:color w:val="7F0055"/>
          <w:sz w:val="22"/>
          <w:szCs w:val="22"/>
        </w:rPr>
        <w:t>Hello</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typ"/>
          <w:rFonts w:ascii="Consolas" w:hAnsi="Consolas" w:cs="Consolas"/>
          <w:color w:val="7F0055"/>
          <w:sz w:val="22"/>
          <w:szCs w:val="22"/>
        </w:rPr>
        <w:t>Python</w:t>
      </w:r>
      <w:r>
        <w:rPr>
          <w:rStyle w:val="pun"/>
          <w:rFonts w:ascii="Consolas" w:hAnsi="Consolas" w:cs="Consolas"/>
          <w:color w:val="666600"/>
          <w:sz w:val="22"/>
          <w:szCs w:val="22"/>
        </w:rPr>
        <w:t>!</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You can type a comment on the same line after a statement or expression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Fonts w:ascii="Consolas" w:hAnsi="Consolas" w:cs="Consolas"/>
          <w:color w:val="313131"/>
          <w:sz w:val="22"/>
          <w:szCs w:val="22"/>
        </w:rPr>
      </w:pPr>
      <w:r>
        <w:rPr>
          <w:rStyle w:val="pln"/>
          <w:rFonts w:ascii="Consolas" w:hAnsi="Consolas" w:cs="Consolas"/>
          <w:color w:val="313131"/>
          <w:sz w:val="22"/>
          <w:szCs w:val="22"/>
        </w:rPr>
        <w:t xml:space="preserve">name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"Madisetti"</w:t>
      </w:r>
      <w:r>
        <w:rPr>
          <w:rStyle w:val="pln"/>
          <w:rFonts w:ascii="Consolas" w:hAnsi="Consolas" w:cs="Consolas"/>
          <w:color w:val="313131"/>
          <w:sz w:val="22"/>
          <w:szCs w:val="22"/>
        </w:rPr>
        <w:t xml:space="preserve"> </w:t>
      </w:r>
      <w:r>
        <w:rPr>
          <w:rStyle w:val="com"/>
          <w:rFonts w:ascii="Consolas" w:hAnsi="Consolas" w:cs="Consolas"/>
          <w:color w:val="880000"/>
          <w:sz w:val="22"/>
          <w:szCs w:val="22"/>
        </w:rPr>
        <w:t># This is again comment</w:t>
      </w:r>
    </w:p>
    <w:p w:rsidR="00C12B4A" w:rsidRDefault="00C12B4A"/>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p>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p>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p>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lastRenderedPageBreak/>
        <w:t>Assigning Values to Variables</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Python variables do not need explicit declaration to reserve memory space. The declaration happens automatically when you assign a value to a variable. The equal sign (=) is used to assign values to variables.</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The operand to the left of the = operator is the name of the variable and the operand to the right of the = operator is the value stored in the variable. For example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com"/>
          <w:rFonts w:ascii="Consolas" w:hAnsi="Consolas" w:cs="Consolas"/>
          <w:color w:val="880000"/>
          <w:sz w:val="22"/>
          <w:szCs w:val="22"/>
        </w:rPr>
        <w:t>#!/usr/bin/python3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counter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100</w:t>
      </w:r>
      <w:r>
        <w:rPr>
          <w:rStyle w:val="pln"/>
          <w:rFonts w:ascii="Consolas" w:hAnsi="Consolas" w:cs="Consolas"/>
          <w:color w:val="313131"/>
          <w:sz w:val="22"/>
          <w:szCs w:val="22"/>
        </w:rPr>
        <w:t xml:space="preserve">          </w:t>
      </w:r>
      <w:r>
        <w:rPr>
          <w:rStyle w:val="com"/>
          <w:rFonts w:ascii="Consolas" w:hAnsi="Consolas" w:cs="Consolas"/>
          <w:color w:val="880000"/>
          <w:sz w:val="22"/>
          <w:szCs w:val="22"/>
        </w:rPr>
        <w:t># An integer assignment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miles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1000.0</w:t>
      </w:r>
      <w:r>
        <w:rPr>
          <w:rStyle w:val="pln"/>
          <w:rFonts w:ascii="Consolas" w:hAnsi="Consolas" w:cs="Consolas"/>
          <w:color w:val="313131"/>
          <w:sz w:val="22"/>
          <w:szCs w:val="22"/>
        </w:rPr>
        <w:t xml:space="preserve">       </w:t>
      </w:r>
      <w:r>
        <w:rPr>
          <w:rStyle w:val="com"/>
          <w:rFonts w:ascii="Consolas" w:hAnsi="Consolas" w:cs="Consolas"/>
          <w:color w:val="880000"/>
          <w:sz w:val="22"/>
          <w:szCs w:val="22"/>
        </w:rPr>
        <w:t># A floating point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name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"John"</w:t>
      </w:r>
      <w:r>
        <w:rPr>
          <w:rStyle w:val="pln"/>
          <w:rFonts w:ascii="Consolas" w:hAnsi="Consolas" w:cs="Consolas"/>
          <w:color w:val="313131"/>
          <w:sz w:val="22"/>
          <w:szCs w:val="22"/>
        </w:rPr>
        <w:t xml:space="preserve">       </w:t>
      </w:r>
      <w:r>
        <w:rPr>
          <w:rStyle w:val="com"/>
          <w:rFonts w:ascii="Consolas" w:hAnsi="Consolas" w:cs="Consolas"/>
          <w:color w:val="880000"/>
          <w:sz w:val="22"/>
          <w:szCs w:val="22"/>
        </w:rPr>
        <w:t># A string</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counter</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miles</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name</w:t>
      </w:r>
      <w:r>
        <w:rPr>
          <w:rStyle w:val="pun"/>
          <w:rFonts w:ascii="Consolas" w:hAnsi="Consolas" w:cs="Consolas"/>
          <w:color w:val="666600"/>
          <w:sz w:val="22"/>
          <w:szCs w:val="22"/>
        </w:rPr>
        <w:t>)</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Here, 100, 1000.0 and "John" are the values assigned to</w:t>
      </w:r>
      <w:r>
        <w:rPr>
          <w:rStyle w:val="apple-converted-space"/>
          <w:rFonts w:ascii="Verdana" w:hAnsi="Verdana"/>
          <w:color w:val="000000"/>
        </w:rPr>
        <w:t> </w:t>
      </w:r>
      <w:r>
        <w:rPr>
          <w:rFonts w:ascii="Verdana" w:hAnsi="Verdana"/>
          <w:i/>
          <w:iCs/>
          <w:color w:val="000000"/>
        </w:rPr>
        <w:t>counter</w:t>
      </w:r>
      <w:r>
        <w:rPr>
          <w:rFonts w:ascii="Verdana" w:hAnsi="Verdana"/>
          <w:color w:val="000000"/>
        </w:rPr>
        <w:t>,</w:t>
      </w:r>
      <w:r>
        <w:rPr>
          <w:rStyle w:val="apple-converted-space"/>
          <w:rFonts w:ascii="Verdana" w:hAnsi="Verdana"/>
          <w:color w:val="000000"/>
        </w:rPr>
        <w:t> </w:t>
      </w:r>
      <w:r>
        <w:rPr>
          <w:rFonts w:ascii="Verdana" w:hAnsi="Verdana"/>
          <w:i/>
          <w:iCs/>
          <w:color w:val="000000"/>
        </w:rPr>
        <w:t>miles</w:t>
      </w:r>
      <w:r>
        <w:rPr>
          <w:rFonts w:ascii="Verdana" w:hAnsi="Verdana"/>
          <w:color w:val="000000"/>
        </w:rPr>
        <w:t>, and</w:t>
      </w:r>
      <w:r>
        <w:rPr>
          <w:rFonts w:ascii="Verdana" w:hAnsi="Verdana"/>
          <w:i/>
          <w:iCs/>
          <w:color w:val="000000"/>
        </w:rPr>
        <w:t>name</w:t>
      </w:r>
      <w:r>
        <w:rPr>
          <w:rStyle w:val="apple-converted-space"/>
          <w:rFonts w:ascii="Verdana" w:hAnsi="Verdana"/>
          <w:color w:val="000000"/>
        </w:rPr>
        <w:t> </w:t>
      </w:r>
      <w:r>
        <w:rPr>
          <w:rFonts w:ascii="Verdana" w:hAnsi="Verdana"/>
          <w:color w:val="000000"/>
        </w:rPr>
        <w:t>variables, respectively. This produces the following result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lit"/>
          <w:rFonts w:ascii="Consolas" w:hAnsi="Consolas" w:cs="Consolas"/>
          <w:color w:val="006666"/>
          <w:sz w:val="22"/>
          <w:szCs w:val="22"/>
        </w:rPr>
        <w:t>100</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lit"/>
          <w:rFonts w:ascii="Consolas" w:hAnsi="Consolas" w:cs="Consolas"/>
          <w:color w:val="006666"/>
          <w:sz w:val="22"/>
          <w:szCs w:val="22"/>
        </w:rPr>
        <w:t>1000.0</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Fonts w:ascii="Consolas" w:hAnsi="Consolas" w:cs="Consolas"/>
          <w:color w:val="313131"/>
          <w:sz w:val="22"/>
          <w:szCs w:val="22"/>
        </w:rPr>
      </w:pPr>
      <w:r>
        <w:rPr>
          <w:rStyle w:val="typ"/>
          <w:rFonts w:ascii="Consolas" w:hAnsi="Consolas" w:cs="Consolas"/>
          <w:color w:val="7F0055"/>
          <w:sz w:val="22"/>
          <w:szCs w:val="22"/>
        </w:rPr>
        <w:t>John</w:t>
      </w:r>
    </w:p>
    <w:p w:rsidR="00C12B4A" w:rsidRDefault="00C12B4A"/>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hyperlink r:id="rId5" w:history="1">
        <w:r>
          <w:rPr>
            <w:rStyle w:val="Hyperlink"/>
            <w:rFonts w:ascii="Verdana" w:hAnsi="Verdana"/>
            <w:b w:val="0"/>
            <w:bCs w:val="0"/>
            <w:color w:val="000000"/>
            <w:spacing w:val="-17"/>
            <w:sz w:val="41"/>
            <w:szCs w:val="41"/>
          </w:rPr>
          <w:t>Python Strings</w:t>
        </w:r>
      </w:hyperlink>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 xml:space="preserve">Strings in Python are identified as a contiguous set of characters represented in the quotation marks. Python allows for either pairs of single or double quotes. Subsets of strings can be taken using the slice operator ([ </w:t>
      </w:r>
      <w:r>
        <w:rPr>
          <w:rFonts w:ascii="Verdana" w:hAnsi="Verdana"/>
          <w:color w:val="000000"/>
        </w:rPr>
        <w:lastRenderedPageBreak/>
        <w:t>] and [:] ) with indexes starting at 0 in the beginning of the string and working their way from -1 at the end.</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The plus (+) sign is the string concatenation operator and the asterisk (*) is the repetition operator. For example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com"/>
          <w:rFonts w:ascii="Consolas" w:hAnsi="Consolas" w:cs="Consolas"/>
          <w:color w:val="880000"/>
          <w:sz w:val="22"/>
          <w:szCs w:val="22"/>
        </w:rPr>
        <w:t>#!/usr/bin/python3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str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'Hello World!'</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str</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complete string</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str</w:t>
      </w:r>
      <w:r>
        <w:rPr>
          <w:rStyle w:val="pun"/>
          <w:rFonts w:ascii="Consolas" w:hAnsi="Consolas" w:cs="Consolas"/>
          <w:color w:val="666600"/>
          <w:sz w:val="22"/>
          <w:szCs w:val="22"/>
        </w:rPr>
        <w:t>[</w:t>
      </w:r>
      <w:r>
        <w:rPr>
          <w:rStyle w:val="lit"/>
          <w:rFonts w:ascii="Consolas" w:hAnsi="Consolas" w:cs="Consolas"/>
          <w:color w:val="006666"/>
          <w:sz w:val="22"/>
          <w:szCs w:val="22"/>
        </w:rPr>
        <w:t>0</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first character of the string</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str</w:t>
      </w:r>
      <w:r>
        <w:rPr>
          <w:rStyle w:val="pun"/>
          <w:rFonts w:ascii="Consolas" w:hAnsi="Consolas" w:cs="Consolas"/>
          <w:color w:val="666600"/>
          <w:sz w:val="22"/>
          <w:szCs w:val="22"/>
        </w:rPr>
        <w:t>[</w:t>
      </w:r>
      <w:r>
        <w:rPr>
          <w:rStyle w:val="lit"/>
          <w:rFonts w:ascii="Consolas" w:hAnsi="Consolas" w:cs="Consolas"/>
          <w:color w:val="006666"/>
          <w:sz w:val="22"/>
          <w:szCs w:val="22"/>
        </w:rPr>
        <w:t>2</w:t>
      </w:r>
      <w:r>
        <w:rPr>
          <w:rStyle w:val="pun"/>
          <w:rFonts w:ascii="Consolas" w:hAnsi="Consolas" w:cs="Consolas"/>
          <w:color w:val="666600"/>
          <w:sz w:val="22"/>
          <w:szCs w:val="22"/>
        </w:rPr>
        <w:t>:</w:t>
      </w:r>
      <w:r>
        <w:rPr>
          <w:rStyle w:val="lit"/>
          <w:rFonts w:ascii="Consolas" w:hAnsi="Consolas" w:cs="Consolas"/>
          <w:color w:val="006666"/>
          <w:sz w:val="22"/>
          <w:szCs w:val="22"/>
        </w:rPr>
        <w:t>5</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characters starting from 3rd to 5th</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str</w:t>
      </w:r>
      <w:r>
        <w:rPr>
          <w:rStyle w:val="pun"/>
          <w:rFonts w:ascii="Consolas" w:hAnsi="Consolas" w:cs="Consolas"/>
          <w:color w:val="666600"/>
          <w:sz w:val="22"/>
          <w:szCs w:val="22"/>
        </w:rPr>
        <w:t>[</w:t>
      </w:r>
      <w:r>
        <w:rPr>
          <w:rStyle w:val="lit"/>
          <w:rFonts w:ascii="Consolas" w:hAnsi="Consolas" w:cs="Consolas"/>
          <w:color w:val="006666"/>
          <w:sz w:val="22"/>
          <w:szCs w:val="22"/>
        </w:rPr>
        <w:t>2</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string starting from 3rd character</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str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string two times</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str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"TEST"</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concatenated string</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This will produce the following result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Hello World!</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H</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llo</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llo World!</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Hello World!Hello World!</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Hello World!TEST</w:t>
      </w:r>
    </w:p>
    <w:p w:rsidR="00C12B4A" w:rsidRDefault="00C12B4A"/>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hyperlink r:id="rId6" w:history="1">
        <w:r>
          <w:rPr>
            <w:rStyle w:val="Hyperlink"/>
            <w:rFonts w:ascii="Verdana" w:hAnsi="Verdana"/>
            <w:b w:val="0"/>
            <w:bCs w:val="0"/>
            <w:color w:val="000000"/>
            <w:spacing w:val="-17"/>
            <w:sz w:val="41"/>
            <w:szCs w:val="41"/>
          </w:rPr>
          <w:t>Python Lists</w:t>
        </w:r>
      </w:hyperlink>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lastRenderedPageBreak/>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com"/>
          <w:rFonts w:ascii="Consolas" w:hAnsi="Consolas" w:cs="Consolas"/>
          <w:color w:val="880000"/>
          <w:sz w:val="22"/>
          <w:szCs w:val="22"/>
        </w:rPr>
        <w:t>#!/usr/bin/python3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list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'abcd'</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786</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2.23</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'john'</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70.2</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tinylist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lit"/>
          <w:rFonts w:ascii="Consolas" w:hAnsi="Consolas" w:cs="Consolas"/>
          <w:color w:val="006666"/>
          <w:sz w:val="22"/>
          <w:szCs w:val="22"/>
        </w:rPr>
        <w:t>123</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'john'</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list</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complete list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list</w:t>
      </w:r>
      <w:r>
        <w:rPr>
          <w:rStyle w:val="pun"/>
          <w:rFonts w:ascii="Consolas" w:hAnsi="Consolas" w:cs="Consolas"/>
          <w:color w:val="666600"/>
          <w:sz w:val="22"/>
          <w:szCs w:val="22"/>
        </w:rPr>
        <w:t>[</w:t>
      </w:r>
      <w:r>
        <w:rPr>
          <w:rStyle w:val="lit"/>
          <w:rFonts w:ascii="Consolas" w:hAnsi="Consolas" w:cs="Consolas"/>
          <w:color w:val="006666"/>
          <w:sz w:val="22"/>
          <w:szCs w:val="22"/>
        </w:rPr>
        <w:t>0</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first element of the list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list</w:t>
      </w:r>
      <w:r>
        <w:rPr>
          <w:rStyle w:val="pun"/>
          <w:rFonts w:ascii="Consolas" w:hAnsi="Consolas" w:cs="Consolas"/>
          <w:color w:val="666600"/>
          <w:sz w:val="22"/>
          <w:szCs w:val="22"/>
        </w:rPr>
        <w:t>[</w:t>
      </w:r>
      <w:r>
        <w:rPr>
          <w:rStyle w:val="lit"/>
          <w:rFonts w:ascii="Consolas" w:hAnsi="Consolas" w:cs="Consolas"/>
          <w:color w:val="006666"/>
          <w:sz w:val="22"/>
          <w:szCs w:val="22"/>
        </w:rPr>
        <w:t>1</w:t>
      </w:r>
      <w:r>
        <w:rPr>
          <w:rStyle w:val="pun"/>
          <w:rFonts w:ascii="Consolas" w:hAnsi="Consolas" w:cs="Consolas"/>
          <w:color w:val="666600"/>
          <w:sz w:val="22"/>
          <w:szCs w:val="22"/>
        </w:rPr>
        <w:t>:</w:t>
      </w:r>
      <w:r>
        <w:rPr>
          <w:rStyle w:val="lit"/>
          <w:rFonts w:ascii="Consolas" w:hAnsi="Consolas" w:cs="Consolas"/>
          <w:color w:val="006666"/>
          <w:sz w:val="22"/>
          <w:szCs w:val="22"/>
        </w:rPr>
        <w:t>3</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xml:space="preserve"># Prints elements starting from 2nd till 3rd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list</w:t>
      </w:r>
      <w:r>
        <w:rPr>
          <w:rStyle w:val="pun"/>
          <w:rFonts w:ascii="Consolas" w:hAnsi="Consolas" w:cs="Consolas"/>
          <w:color w:val="666600"/>
          <w:sz w:val="22"/>
          <w:szCs w:val="22"/>
        </w:rPr>
        <w:t>[</w:t>
      </w:r>
      <w:r>
        <w:rPr>
          <w:rStyle w:val="lit"/>
          <w:rFonts w:ascii="Consolas" w:hAnsi="Consolas" w:cs="Consolas"/>
          <w:color w:val="006666"/>
          <w:sz w:val="22"/>
          <w:szCs w:val="22"/>
        </w:rPr>
        <w:t>2</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elements starting from 3rd element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tinylist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list two times</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list </w:t>
      </w:r>
      <w:r>
        <w:rPr>
          <w:rStyle w:val="pun"/>
          <w:rFonts w:ascii="Consolas" w:hAnsi="Consolas" w:cs="Consolas"/>
          <w:color w:val="666600"/>
          <w:sz w:val="22"/>
          <w:szCs w:val="22"/>
        </w:rPr>
        <w:t>+</w:t>
      </w:r>
      <w:r>
        <w:rPr>
          <w:rStyle w:val="pln"/>
          <w:rFonts w:ascii="Consolas" w:hAnsi="Consolas" w:cs="Consolas"/>
          <w:color w:val="313131"/>
          <w:sz w:val="22"/>
          <w:szCs w:val="22"/>
        </w:rPr>
        <w:t xml:space="preserve"> tinylist</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concatenated lists</w:t>
      </w:r>
    </w:p>
    <w:p w:rsidR="00C12B4A" w:rsidRDefault="00C12B4A"/>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This produce the following result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['abcd', 786, 2.23, 'john', 70.200000000000003]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abcd</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[786, 2.23]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[2.23, 'john', 70.200000000000003]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[123, 'john', 123, 'john']</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['abcd', 786, 2.23, 'john', 70.200000000000003, 123, 'john']</w:t>
      </w:r>
    </w:p>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p>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hyperlink r:id="rId7" w:history="1">
        <w:r>
          <w:rPr>
            <w:rStyle w:val="Hyperlink"/>
            <w:rFonts w:ascii="Verdana" w:hAnsi="Verdana"/>
            <w:b w:val="0"/>
            <w:bCs w:val="0"/>
            <w:color w:val="000000"/>
            <w:spacing w:val="-17"/>
            <w:sz w:val="41"/>
            <w:szCs w:val="41"/>
          </w:rPr>
          <w:t>Python Tuples</w:t>
        </w:r>
      </w:hyperlink>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A tuple is another sequence data type that is similar to the list. A tuple consists of a number of values separated by commas. Unlike lists, however, tuples are enclosed within parentheses.</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lastRenderedPageBreak/>
        <w:t>The main differences between lists and tuples are: Lists are enclosed in brackets ( [ ] ) and their elements and size can be changed, while tuples are enclosed in parentheses ( ( ) ) and cannot be updated. Tuples can be thought of as</w:t>
      </w:r>
      <w:r>
        <w:rPr>
          <w:rStyle w:val="apple-converted-space"/>
          <w:rFonts w:ascii="Verdana" w:hAnsi="Verdana"/>
          <w:color w:val="000000"/>
        </w:rPr>
        <w:t> </w:t>
      </w:r>
      <w:r>
        <w:rPr>
          <w:rFonts w:ascii="Verdana" w:hAnsi="Verdana"/>
          <w:b/>
          <w:bCs/>
          <w:color w:val="000000"/>
        </w:rPr>
        <w:t>read-only</w:t>
      </w:r>
      <w:r>
        <w:rPr>
          <w:rStyle w:val="apple-converted-space"/>
          <w:rFonts w:ascii="Verdana" w:hAnsi="Verdana"/>
          <w:color w:val="000000"/>
        </w:rPr>
        <w:t> </w:t>
      </w:r>
      <w:r>
        <w:rPr>
          <w:rFonts w:ascii="Verdana" w:hAnsi="Verdana"/>
          <w:color w:val="000000"/>
        </w:rPr>
        <w:t>lists. For example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com"/>
          <w:rFonts w:ascii="Consolas" w:hAnsi="Consolas" w:cs="Consolas"/>
          <w:color w:val="880000"/>
          <w:sz w:val="22"/>
          <w:szCs w:val="22"/>
        </w:rPr>
        <w:t>#!/usr/bin/python3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tuple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'abcd'</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786</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2.23</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'john'</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70.2</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tinytuple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lit"/>
          <w:rFonts w:ascii="Consolas" w:hAnsi="Consolas" w:cs="Consolas"/>
          <w:color w:val="006666"/>
          <w:sz w:val="22"/>
          <w:szCs w:val="22"/>
        </w:rPr>
        <w:t>123</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'john'</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tuple</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complete tuple</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tuple</w:t>
      </w:r>
      <w:r>
        <w:rPr>
          <w:rStyle w:val="pun"/>
          <w:rFonts w:ascii="Consolas" w:hAnsi="Consolas" w:cs="Consolas"/>
          <w:color w:val="666600"/>
          <w:sz w:val="22"/>
          <w:szCs w:val="22"/>
        </w:rPr>
        <w:t>[</w:t>
      </w:r>
      <w:r>
        <w:rPr>
          <w:rStyle w:val="lit"/>
          <w:rFonts w:ascii="Consolas" w:hAnsi="Consolas" w:cs="Consolas"/>
          <w:color w:val="006666"/>
          <w:sz w:val="22"/>
          <w:szCs w:val="22"/>
        </w:rPr>
        <w:t>0</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first element of the tuple</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tuple</w:t>
      </w:r>
      <w:r>
        <w:rPr>
          <w:rStyle w:val="pun"/>
          <w:rFonts w:ascii="Consolas" w:hAnsi="Consolas" w:cs="Consolas"/>
          <w:color w:val="666600"/>
          <w:sz w:val="22"/>
          <w:szCs w:val="22"/>
        </w:rPr>
        <w:t>[</w:t>
      </w:r>
      <w:r>
        <w:rPr>
          <w:rStyle w:val="lit"/>
          <w:rFonts w:ascii="Consolas" w:hAnsi="Consolas" w:cs="Consolas"/>
          <w:color w:val="006666"/>
          <w:sz w:val="22"/>
          <w:szCs w:val="22"/>
        </w:rPr>
        <w:t>1</w:t>
      </w:r>
      <w:r>
        <w:rPr>
          <w:rStyle w:val="pun"/>
          <w:rFonts w:ascii="Consolas" w:hAnsi="Consolas" w:cs="Consolas"/>
          <w:color w:val="666600"/>
          <w:sz w:val="22"/>
          <w:szCs w:val="22"/>
        </w:rPr>
        <w:t>:</w:t>
      </w:r>
      <w:r>
        <w:rPr>
          <w:rStyle w:val="lit"/>
          <w:rFonts w:ascii="Consolas" w:hAnsi="Consolas" w:cs="Consolas"/>
          <w:color w:val="006666"/>
          <w:sz w:val="22"/>
          <w:szCs w:val="22"/>
        </w:rPr>
        <w:t>3</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xml:space="preserve"># Prints elements starting from 2nd till 3rd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tuple</w:t>
      </w:r>
      <w:r>
        <w:rPr>
          <w:rStyle w:val="pun"/>
          <w:rFonts w:ascii="Consolas" w:hAnsi="Consolas" w:cs="Consolas"/>
          <w:color w:val="666600"/>
          <w:sz w:val="22"/>
          <w:szCs w:val="22"/>
        </w:rPr>
        <w:t>[</w:t>
      </w:r>
      <w:r>
        <w:rPr>
          <w:rStyle w:val="lit"/>
          <w:rFonts w:ascii="Consolas" w:hAnsi="Consolas" w:cs="Consolas"/>
          <w:color w:val="006666"/>
          <w:sz w:val="22"/>
          <w:szCs w:val="22"/>
        </w:rPr>
        <w:t>2</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elements starting from 3rd element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tinytuple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tuple two times</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tuple </w:t>
      </w:r>
      <w:r>
        <w:rPr>
          <w:rStyle w:val="pun"/>
          <w:rFonts w:ascii="Consolas" w:hAnsi="Consolas" w:cs="Consolas"/>
          <w:color w:val="666600"/>
          <w:sz w:val="22"/>
          <w:szCs w:val="22"/>
        </w:rPr>
        <w:t>+</w:t>
      </w:r>
      <w:r>
        <w:rPr>
          <w:rStyle w:val="pln"/>
          <w:rFonts w:ascii="Consolas" w:hAnsi="Consolas" w:cs="Consolas"/>
          <w:color w:val="313131"/>
          <w:sz w:val="22"/>
          <w:szCs w:val="22"/>
        </w:rPr>
        <w:t xml:space="preserve"> tinytuple</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concatenated tuple</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This produce the following result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('abcd', 786, 2.23, 'john', 70.200000000000003)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abcd</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(786, 2.23)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(2.23, 'john', 70.200000000000003)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(123, 'john', 123, 'john')</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('abcd', 786, 2.23, 'john', 70.200000000000003, 123, 'john')</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The following code is invalid with tuple, because we attempted to update a tuple, which is not allowed. Similar case is possible with lists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com"/>
          <w:rFonts w:ascii="Consolas" w:hAnsi="Consolas" w:cs="Consolas"/>
          <w:color w:val="880000"/>
          <w:sz w:val="22"/>
          <w:szCs w:val="22"/>
        </w:rPr>
        <w:t>#!/usr/bin/python3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tuple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'abcd'</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786</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2.23</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'john'</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70.2</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list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'abcd'</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786</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2.23</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'john'</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70.2</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lastRenderedPageBreak/>
        <w:t>tuple</w:t>
      </w:r>
      <w:r>
        <w:rPr>
          <w:rStyle w:val="pun"/>
          <w:rFonts w:ascii="Consolas" w:hAnsi="Consolas" w:cs="Consolas"/>
          <w:color w:val="666600"/>
          <w:sz w:val="22"/>
          <w:szCs w:val="22"/>
        </w:rPr>
        <w:t>[</w:t>
      </w:r>
      <w:r>
        <w:rPr>
          <w:rStyle w:val="lit"/>
          <w:rFonts w:ascii="Consolas" w:hAnsi="Consolas" w:cs="Consolas"/>
          <w:color w:val="006666"/>
          <w:sz w:val="22"/>
          <w:szCs w:val="22"/>
        </w:rPr>
        <w:t>2</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1000</w:t>
      </w:r>
      <w:r>
        <w:rPr>
          <w:rStyle w:val="pln"/>
          <w:rFonts w:ascii="Consolas" w:hAnsi="Consolas" w:cs="Consolas"/>
          <w:color w:val="313131"/>
          <w:sz w:val="22"/>
          <w:szCs w:val="22"/>
        </w:rPr>
        <w:t xml:space="preserve">    </w:t>
      </w:r>
      <w:r>
        <w:rPr>
          <w:rStyle w:val="com"/>
          <w:rFonts w:ascii="Consolas" w:hAnsi="Consolas" w:cs="Consolas"/>
          <w:color w:val="880000"/>
          <w:sz w:val="22"/>
          <w:szCs w:val="22"/>
        </w:rPr>
        <w:t># Invalid syntax with tuple</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EEEEEE"/>
        <w:spacing w:after="171" w:line="274" w:lineRule="atLeast"/>
        <w:rPr>
          <w:rFonts w:ascii="Consolas" w:hAnsi="Consolas" w:cs="Consolas"/>
          <w:color w:val="313131"/>
          <w:sz w:val="22"/>
          <w:szCs w:val="22"/>
        </w:rPr>
      </w:pPr>
      <w:r>
        <w:rPr>
          <w:rStyle w:val="pln"/>
          <w:rFonts w:ascii="Consolas" w:hAnsi="Consolas" w:cs="Consolas"/>
          <w:color w:val="313131"/>
          <w:sz w:val="22"/>
          <w:szCs w:val="22"/>
        </w:rPr>
        <w:t>list</w:t>
      </w:r>
      <w:r>
        <w:rPr>
          <w:rStyle w:val="pun"/>
          <w:rFonts w:ascii="Consolas" w:hAnsi="Consolas" w:cs="Consolas"/>
          <w:color w:val="666600"/>
          <w:sz w:val="22"/>
          <w:szCs w:val="22"/>
        </w:rPr>
        <w:t>[</w:t>
      </w:r>
      <w:r>
        <w:rPr>
          <w:rStyle w:val="lit"/>
          <w:rFonts w:ascii="Consolas" w:hAnsi="Consolas" w:cs="Consolas"/>
          <w:color w:val="006666"/>
          <w:sz w:val="22"/>
          <w:szCs w:val="22"/>
        </w:rPr>
        <w:t>2</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1000</w:t>
      </w:r>
      <w:r>
        <w:rPr>
          <w:rStyle w:val="pln"/>
          <w:rFonts w:ascii="Consolas" w:hAnsi="Consolas" w:cs="Consolas"/>
          <w:color w:val="313131"/>
          <w:sz w:val="22"/>
          <w:szCs w:val="22"/>
        </w:rPr>
        <w:t xml:space="preserve">     </w:t>
      </w:r>
      <w:r>
        <w:rPr>
          <w:rStyle w:val="com"/>
          <w:rFonts w:ascii="Consolas" w:hAnsi="Consolas" w:cs="Consolas"/>
          <w:color w:val="880000"/>
          <w:sz w:val="22"/>
          <w:szCs w:val="22"/>
        </w:rPr>
        <w:t># Valid syntax with list</w:t>
      </w:r>
    </w:p>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hyperlink r:id="rId8" w:history="1">
        <w:r>
          <w:rPr>
            <w:rStyle w:val="Hyperlink"/>
            <w:rFonts w:ascii="Verdana" w:hAnsi="Verdana"/>
            <w:b w:val="0"/>
            <w:bCs w:val="0"/>
            <w:color w:val="000000"/>
            <w:spacing w:val="-17"/>
            <w:sz w:val="41"/>
            <w:szCs w:val="41"/>
          </w:rPr>
          <w:t>Python Dictionary</w:t>
        </w:r>
      </w:hyperlink>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Dictionaries are enclosed by curly braces ({ }) and values can be assigned and accessed using square braces ([]). For example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com"/>
          <w:rFonts w:ascii="Consolas" w:hAnsi="Consolas" w:cs="Consolas"/>
          <w:color w:val="880000"/>
          <w:sz w:val="22"/>
          <w:szCs w:val="22"/>
        </w:rPr>
        <w:t>#!/usr/bin/python3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dict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dict</w:t>
      </w:r>
      <w:r>
        <w:rPr>
          <w:rStyle w:val="pun"/>
          <w:rFonts w:ascii="Consolas" w:hAnsi="Consolas" w:cs="Consolas"/>
          <w:color w:val="666600"/>
          <w:sz w:val="22"/>
          <w:szCs w:val="22"/>
        </w:rPr>
        <w:t>[</w:t>
      </w:r>
      <w:r>
        <w:rPr>
          <w:rStyle w:val="str"/>
          <w:rFonts w:ascii="Consolas" w:hAnsi="Consolas" w:cs="Consolas"/>
          <w:color w:val="008800"/>
          <w:sz w:val="22"/>
          <w:szCs w:val="22"/>
        </w:rPr>
        <w:t>'one'</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"This is one"</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dict</w:t>
      </w:r>
      <w:r>
        <w:rPr>
          <w:rStyle w:val="pun"/>
          <w:rFonts w:ascii="Consolas" w:hAnsi="Consolas" w:cs="Consolas"/>
          <w:color w:val="666600"/>
          <w:sz w:val="22"/>
          <w:szCs w:val="22"/>
        </w:rPr>
        <w:t>[</w:t>
      </w:r>
      <w:r>
        <w:rPr>
          <w:rStyle w:val="lit"/>
          <w:rFonts w:ascii="Consolas" w:hAnsi="Consolas" w:cs="Consolas"/>
          <w:color w:val="006666"/>
          <w:sz w:val="22"/>
          <w:szCs w:val="22"/>
        </w:rPr>
        <w:t>2</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"This is two"</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tinydict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'name'</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'john'</w:t>
      </w:r>
      <w:r>
        <w:rPr>
          <w:rStyle w:val="pun"/>
          <w:rFonts w:ascii="Consolas" w:hAnsi="Consolas" w:cs="Consolas"/>
          <w:color w:val="666600"/>
          <w:sz w:val="22"/>
          <w:szCs w:val="22"/>
        </w:rPr>
        <w:t>,</w:t>
      </w:r>
      <w:r>
        <w:rPr>
          <w:rStyle w:val="str"/>
          <w:rFonts w:ascii="Consolas" w:hAnsi="Consolas" w:cs="Consolas"/>
          <w:color w:val="008800"/>
          <w:sz w:val="22"/>
          <w:szCs w:val="22"/>
        </w:rPr>
        <w:t>'code'</w:t>
      </w:r>
      <w:r>
        <w:rPr>
          <w:rStyle w:val="pun"/>
          <w:rFonts w:ascii="Consolas" w:hAnsi="Consolas" w:cs="Consolas"/>
          <w:color w:val="666600"/>
          <w:sz w:val="22"/>
          <w:szCs w:val="22"/>
        </w:rPr>
        <w:t>:</w:t>
      </w:r>
      <w:r>
        <w:rPr>
          <w:rStyle w:val="lit"/>
          <w:rFonts w:ascii="Consolas" w:hAnsi="Consolas" w:cs="Consolas"/>
          <w:color w:val="006666"/>
          <w:sz w:val="22"/>
          <w:szCs w:val="22"/>
        </w:rPr>
        <w:t>6734</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'dept'</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str"/>
          <w:rFonts w:ascii="Consolas" w:hAnsi="Consolas" w:cs="Consolas"/>
          <w:color w:val="008800"/>
          <w:sz w:val="22"/>
          <w:szCs w:val="22"/>
        </w:rPr>
        <w:t>'sales'</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dict</w:t>
      </w:r>
      <w:r>
        <w:rPr>
          <w:rStyle w:val="pun"/>
          <w:rFonts w:ascii="Consolas" w:hAnsi="Consolas" w:cs="Consolas"/>
          <w:color w:val="666600"/>
          <w:sz w:val="22"/>
          <w:szCs w:val="22"/>
        </w:rPr>
        <w:t>[</w:t>
      </w:r>
      <w:r>
        <w:rPr>
          <w:rStyle w:val="str"/>
          <w:rFonts w:ascii="Consolas" w:hAnsi="Consolas" w:cs="Consolas"/>
          <w:color w:val="008800"/>
          <w:sz w:val="22"/>
          <w:szCs w:val="22"/>
        </w:rPr>
        <w:t>'one'</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value for 'one' key</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dict</w:t>
      </w:r>
      <w:r>
        <w:rPr>
          <w:rStyle w:val="pun"/>
          <w:rFonts w:ascii="Consolas" w:hAnsi="Consolas" w:cs="Consolas"/>
          <w:color w:val="666600"/>
          <w:sz w:val="22"/>
          <w:szCs w:val="22"/>
        </w:rPr>
        <w:t>[</w:t>
      </w:r>
      <w:r>
        <w:rPr>
          <w:rStyle w:val="lit"/>
          <w:rFonts w:ascii="Consolas" w:hAnsi="Consolas" w:cs="Consolas"/>
          <w:color w:val="006666"/>
          <w:sz w:val="22"/>
          <w:szCs w:val="22"/>
        </w:rPr>
        <w:t>2</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value for 2 key</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tinydict</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complete dictionary</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tinydict</w:t>
      </w:r>
      <w:r>
        <w:rPr>
          <w:rStyle w:val="pun"/>
          <w:rFonts w:ascii="Consolas" w:hAnsi="Consolas" w:cs="Consolas"/>
          <w:color w:val="666600"/>
          <w:sz w:val="22"/>
          <w:szCs w:val="22"/>
        </w:rPr>
        <w:t>.</w:t>
      </w:r>
      <w:r>
        <w:rPr>
          <w:rStyle w:val="pln"/>
          <w:rFonts w:ascii="Consolas" w:hAnsi="Consolas" w:cs="Consolas"/>
          <w:color w:val="313131"/>
          <w:sz w:val="22"/>
          <w:szCs w:val="22"/>
        </w:rPr>
        <w:t>keys</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all the keys</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pln"/>
          <w:rFonts w:ascii="Consolas" w:hAnsi="Consolas" w:cs="Consolas"/>
          <w:color w:val="313131"/>
          <w:sz w:val="22"/>
          <w:szCs w:val="22"/>
        </w:rPr>
        <w:t>tinydict</w:t>
      </w:r>
      <w:r>
        <w:rPr>
          <w:rStyle w:val="pun"/>
          <w:rFonts w:ascii="Consolas" w:hAnsi="Consolas" w:cs="Consolas"/>
          <w:color w:val="666600"/>
          <w:sz w:val="22"/>
          <w:szCs w:val="22"/>
        </w:rPr>
        <w:t>.</w:t>
      </w:r>
      <w:r>
        <w:rPr>
          <w:rStyle w:val="pln"/>
          <w:rFonts w:ascii="Consolas" w:hAnsi="Consolas" w:cs="Consolas"/>
          <w:color w:val="313131"/>
          <w:sz w:val="22"/>
          <w:szCs w:val="22"/>
        </w:rPr>
        <w:t>values</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com"/>
          <w:rFonts w:ascii="Consolas" w:hAnsi="Consolas" w:cs="Consolas"/>
          <w:color w:val="880000"/>
          <w:sz w:val="22"/>
          <w:szCs w:val="22"/>
        </w:rPr>
        <w:t># Prints all the values</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This produce the following result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This is one</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This is two</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lastRenderedPageBreak/>
        <w:t>{'dept': 'sales', 'code': 6734, 'name': 'john'}</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['dept', 'code', 'name']</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['sales', 6734, 'john']</w:t>
      </w:r>
    </w:p>
    <w:p w:rsidR="00C12B4A" w:rsidRDefault="00C12B4A"/>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p>
    <w:p w:rsidR="00C12B4A" w:rsidRDefault="00C12B4A" w:rsidP="00C12B4A">
      <w:pPr>
        <w:pStyle w:val="Heading2"/>
        <w:spacing w:before="48" w:beforeAutospacing="0" w:after="48" w:afterAutospacing="0" w:line="360" w:lineRule="atLeast"/>
        <w:ind w:right="48"/>
        <w:rPr>
          <w:rFonts w:ascii="Verdana" w:hAnsi="Verdana"/>
          <w:b w:val="0"/>
          <w:bCs w:val="0"/>
          <w:color w:val="121214"/>
          <w:spacing w:val="-17"/>
          <w:sz w:val="41"/>
          <w:szCs w:val="41"/>
        </w:rPr>
      </w:pPr>
      <w:r>
        <w:rPr>
          <w:rFonts w:ascii="Verdana" w:hAnsi="Verdana"/>
          <w:b w:val="0"/>
          <w:bCs w:val="0"/>
          <w:color w:val="121214"/>
          <w:spacing w:val="-17"/>
          <w:sz w:val="41"/>
          <w:szCs w:val="41"/>
        </w:rPr>
        <w:t>Types of Operator</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Python language supports the following types of operators.</w:t>
      </w:r>
    </w:p>
    <w:p w:rsidR="00C12B4A" w:rsidRDefault="00C12B4A" w:rsidP="00C12B4A">
      <w:pPr>
        <w:pStyle w:val="NormalWeb"/>
        <w:numPr>
          <w:ilvl w:val="0"/>
          <w:numId w:val="4"/>
        </w:numPr>
        <w:spacing w:before="0" w:beforeAutospacing="0" w:after="240" w:afterAutospacing="0" w:line="411" w:lineRule="atLeast"/>
        <w:ind w:left="768" w:right="48"/>
        <w:jc w:val="both"/>
        <w:rPr>
          <w:rFonts w:ascii="Verdana" w:hAnsi="Verdana"/>
          <w:color w:val="000000"/>
        </w:rPr>
      </w:pPr>
      <w:r>
        <w:rPr>
          <w:rFonts w:ascii="Verdana" w:hAnsi="Verdana"/>
          <w:color w:val="000000"/>
        </w:rPr>
        <w:t>Arithmetic Operators</w:t>
      </w:r>
    </w:p>
    <w:p w:rsidR="00C12B4A" w:rsidRDefault="00C12B4A" w:rsidP="00C12B4A">
      <w:pPr>
        <w:pStyle w:val="NormalWeb"/>
        <w:numPr>
          <w:ilvl w:val="0"/>
          <w:numId w:val="4"/>
        </w:numPr>
        <w:spacing w:before="0" w:beforeAutospacing="0" w:after="240" w:afterAutospacing="0" w:line="411" w:lineRule="atLeast"/>
        <w:ind w:left="768" w:right="48"/>
        <w:jc w:val="both"/>
        <w:rPr>
          <w:rFonts w:ascii="Verdana" w:hAnsi="Verdana"/>
          <w:color w:val="000000"/>
        </w:rPr>
      </w:pPr>
      <w:r>
        <w:rPr>
          <w:rFonts w:ascii="Verdana" w:hAnsi="Verdana"/>
          <w:color w:val="000000"/>
        </w:rPr>
        <w:t>Comparison (Relational) Operators</w:t>
      </w:r>
    </w:p>
    <w:p w:rsidR="00C12B4A" w:rsidRDefault="00C12B4A" w:rsidP="00C12B4A">
      <w:pPr>
        <w:pStyle w:val="NormalWeb"/>
        <w:numPr>
          <w:ilvl w:val="0"/>
          <w:numId w:val="4"/>
        </w:numPr>
        <w:spacing w:before="0" w:beforeAutospacing="0" w:after="240" w:afterAutospacing="0" w:line="411" w:lineRule="atLeast"/>
        <w:ind w:left="768" w:right="48"/>
        <w:jc w:val="both"/>
        <w:rPr>
          <w:rFonts w:ascii="Verdana" w:hAnsi="Verdana"/>
          <w:color w:val="000000"/>
        </w:rPr>
      </w:pPr>
      <w:r>
        <w:rPr>
          <w:rFonts w:ascii="Verdana" w:hAnsi="Verdana"/>
          <w:color w:val="000000"/>
        </w:rPr>
        <w:t>Assignment Operators</w:t>
      </w:r>
    </w:p>
    <w:p w:rsidR="00C12B4A" w:rsidRDefault="00C12B4A" w:rsidP="00C12B4A">
      <w:pPr>
        <w:pStyle w:val="NormalWeb"/>
        <w:numPr>
          <w:ilvl w:val="0"/>
          <w:numId w:val="4"/>
        </w:numPr>
        <w:spacing w:before="0" w:beforeAutospacing="0" w:after="240" w:afterAutospacing="0" w:line="411" w:lineRule="atLeast"/>
        <w:ind w:left="768" w:right="48"/>
        <w:jc w:val="both"/>
        <w:rPr>
          <w:rFonts w:ascii="Verdana" w:hAnsi="Verdana"/>
          <w:color w:val="000000"/>
        </w:rPr>
      </w:pPr>
      <w:r>
        <w:rPr>
          <w:rFonts w:ascii="Verdana" w:hAnsi="Verdana"/>
          <w:color w:val="000000"/>
        </w:rPr>
        <w:t>Logical Operators</w:t>
      </w:r>
    </w:p>
    <w:p w:rsidR="00C12B4A" w:rsidRDefault="00C12B4A" w:rsidP="00C12B4A">
      <w:pPr>
        <w:pStyle w:val="NormalWeb"/>
        <w:numPr>
          <w:ilvl w:val="0"/>
          <w:numId w:val="4"/>
        </w:numPr>
        <w:spacing w:before="0" w:beforeAutospacing="0" w:after="240" w:afterAutospacing="0" w:line="411" w:lineRule="atLeast"/>
        <w:ind w:left="768" w:right="48"/>
        <w:jc w:val="both"/>
        <w:rPr>
          <w:rFonts w:ascii="Verdana" w:hAnsi="Verdana"/>
          <w:color w:val="000000"/>
        </w:rPr>
      </w:pPr>
      <w:r>
        <w:rPr>
          <w:rFonts w:ascii="Verdana" w:hAnsi="Verdana"/>
          <w:color w:val="000000"/>
        </w:rPr>
        <w:t>Bitwise Operators</w:t>
      </w:r>
    </w:p>
    <w:p w:rsidR="00C12B4A" w:rsidRDefault="00C12B4A" w:rsidP="00C12B4A">
      <w:pPr>
        <w:pStyle w:val="NormalWeb"/>
        <w:numPr>
          <w:ilvl w:val="0"/>
          <w:numId w:val="4"/>
        </w:numPr>
        <w:spacing w:before="0" w:beforeAutospacing="0" w:after="240" w:afterAutospacing="0" w:line="411" w:lineRule="atLeast"/>
        <w:ind w:left="768" w:right="48"/>
        <w:jc w:val="both"/>
        <w:rPr>
          <w:rFonts w:ascii="Verdana" w:hAnsi="Verdana"/>
          <w:color w:val="000000"/>
        </w:rPr>
      </w:pPr>
      <w:r>
        <w:rPr>
          <w:rFonts w:ascii="Verdana" w:hAnsi="Verdana"/>
          <w:color w:val="000000"/>
        </w:rPr>
        <w:t>Membership Operators</w:t>
      </w:r>
    </w:p>
    <w:p w:rsidR="00C12B4A" w:rsidRDefault="00C12B4A" w:rsidP="00C12B4A">
      <w:pPr>
        <w:pStyle w:val="NormalWeb"/>
        <w:numPr>
          <w:ilvl w:val="0"/>
          <w:numId w:val="4"/>
        </w:numPr>
        <w:spacing w:before="0" w:beforeAutospacing="0" w:after="240" w:afterAutospacing="0" w:line="411" w:lineRule="atLeast"/>
        <w:ind w:left="768" w:right="48"/>
        <w:jc w:val="both"/>
        <w:rPr>
          <w:rFonts w:ascii="Verdana" w:hAnsi="Verdana"/>
          <w:color w:val="000000"/>
        </w:rPr>
      </w:pPr>
      <w:r>
        <w:rPr>
          <w:rFonts w:ascii="Verdana" w:hAnsi="Verdana"/>
          <w:color w:val="000000"/>
        </w:rPr>
        <w:t>Identity Operators</w:t>
      </w:r>
    </w:p>
    <w:p w:rsidR="00C12B4A" w:rsidRDefault="00C12B4A" w:rsidP="00C12B4A">
      <w:pPr>
        <w:pStyle w:val="Heading1"/>
        <w:spacing w:before="48" w:after="48" w:line="514" w:lineRule="atLeast"/>
        <w:ind w:right="48"/>
        <w:rPr>
          <w:rFonts w:ascii="Verdana" w:hAnsi="Verdana"/>
          <w:b w:val="0"/>
          <w:bCs w:val="0"/>
          <w:color w:val="121214"/>
          <w:spacing w:val="-17"/>
        </w:rPr>
      </w:pPr>
    </w:p>
    <w:p w:rsidR="00C12B4A" w:rsidRPr="00C12B4A" w:rsidRDefault="00C12B4A" w:rsidP="00C12B4A"/>
    <w:p w:rsidR="00C12B4A" w:rsidRDefault="00C12B4A" w:rsidP="00C12B4A">
      <w:pPr>
        <w:pStyle w:val="Heading1"/>
        <w:spacing w:before="48" w:after="48" w:line="514" w:lineRule="atLeast"/>
        <w:ind w:right="48"/>
        <w:rPr>
          <w:rFonts w:ascii="Verdana" w:hAnsi="Verdana"/>
          <w:b w:val="0"/>
          <w:bCs w:val="0"/>
          <w:color w:val="121214"/>
          <w:spacing w:val="-17"/>
        </w:rPr>
      </w:pPr>
      <w:r>
        <w:rPr>
          <w:rFonts w:ascii="Verdana" w:hAnsi="Verdana"/>
          <w:b w:val="0"/>
          <w:bCs w:val="0"/>
          <w:color w:val="121214"/>
          <w:spacing w:val="-17"/>
        </w:rPr>
        <w:t>Arithmetic Operators Example</w:t>
      </w:r>
    </w:p>
    <w:p w:rsidR="00C12B4A" w:rsidRPr="00C12B4A" w:rsidRDefault="00C12B4A" w:rsidP="00C12B4A"/>
    <w:tbl>
      <w:tblPr>
        <w:tblW w:w="103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78"/>
        <w:gridCol w:w="7249"/>
        <w:gridCol w:w="1327"/>
      </w:tblGrid>
      <w:tr w:rsidR="00C12B4A" w:rsidTr="00C12B4A">
        <w:tc>
          <w:tcPr>
            <w:tcW w:w="1778" w:type="dxa"/>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Default="00C12B4A">
            <w:pPr>
              <w:spacing w:after="343"/>
              <w:rPr>
                <w:rFonts w:ascii="Verdana" w:hAnsi="Verdana"/>
                <w:b/>
                <w:bCs/>
                <w:color w:val="313131"/>
                <w:sz w:val="24"/>
                <w:szCs w:val="24"/>
              </w:rPr>
            </w:pPr>
            <w:r>
              <w:rPr>
                <w:rFonts w:ascii="Verdana" w:hAnsi="Verdana"/>
                <w:b/>
                <w:bCs/>
                <w:color w:val="313131"/>
              </w:rPr>
              <w:t>Operator</w:t>
            </w:r>
          </w:p>
        </w:tc>
        <w:tc>
          <w:tcPr>
            <w:tcW w:w="7249" w:type="dxa"/>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Default="00C12B4A">
            <w:pPr>
              <w:spacing w:after="343"/>
              <w:rPr>
                <w:rFonts w:ascii="Verdana" w:hAnsi="Verdana"/>
                <w:b/>
                <w:bCs/>
                <w:color w:val="313131"/>
                <w:sz w:val="24"/>
                <w:szCs w:val="24"/>
              </w:rPr>
            </w:pPr>
            <w:r>
              <w:rPr>
                <w:rFonts w:ascii="Verdana" w:hAnsi="Verdana"/>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Default="00C12B4A">
            <w:pPr>
              <w:spacing w:after="343"/>
              <w:rPr>
                <w:rFonts w:ascii="Verdana" w:hAnsi="Verdana"/>
                <w:b/>
                <w:bCs/>
                <w:color w:val="313131"/>
                <w:sz w:val="24"/>
                <w:szCs w:val="24"/>
              </w:rPr>
            </w:pPr>
            <w:r>
              <w:rPr>
                <w:rFonts w:ascii="Verdana" w:hAnsi="Verdana"/>
                <w:b/>
                <w:bCs/>
                <w:color w:val="313131"/>
              </w:rPr>
              <w:t>Example</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 + b = 30</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lastRenderedPageBreak/>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 – b = -10</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 * b = 200</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b / a = 2</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b % a = 0</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a**b =10 to the power 20</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Floor Division - The division of operands where the result is the quotient in which the digits after the decimal point are removed.But if one of the operands is negative, the result is floored, i.e., rounded away from zero (towards negative infinity):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9//2 = 4 and 9.0//2.0 = 4.0, -11//3 = -4, -11.0//3 = -4.0</w:t>
            </w:r>
          </w:p>
        </w:tc>
      </w:tr>
    </w:tbl>
    <w:p w:rsidR="00C12B4A" w:rsidRDefault="00C12B4A" w:rsidP="00C12B4A">
      <w:pPr>
        <w:pStyle w:val="Heading2"/>
        <w:spacing w:before="48" w:beforeAutospacing="0" w:after="48" w:afterAutospacing="0" w:line="360" w:lineRule="atLeast"/>
        <w:ind w:right="48"/>
        <w:rPr>
          <w:ins w:id="0" w:author="Unknown"/>
          <w:rFonts w:ascii="Verdana" w:hAnsi="Verdana"/>
          <w:b w:val="0"/>
          <w:bCs w:val="0"/>
          <w:color w:val="121214"/>
          <w:spacing w:val="-17"/>
          <w:sz w:val="41"/>
          <w:szCs w:val="41"/>
        </w:rPr>
      </w:pPr>
      <w:ins w:id="1" w:author="Unknown">
        <w:r>
          <w:rPr>
            <w:rFonts w:ascii="Verdana" w:hAnsi="Verdana"/>
            <w:b w:val="0"/>
            <w:bCs w:val="0"/>
            <w:color w:val="121214"/>
            <w:spacing w:val="-17"/>
            <w:sz w:val="41"/>
            <w:szCs w:val="41"/>
          </w:rPr>
          <w:t>Example</w:t>
        </w:r>
      </w:ins>
    </w:p>
    <w:p w:rsidR="00C12B4A" w:rsidRDefault="00C12B4A" w:rsidP="00C12B4A">
      <w:pPr>
        <w:pStyle w:val="NormalWeb"/>
        <w:spacing w:before="0" w:beforeAutospacing="0" w:after="240" w:afterAutospacing="0" w:line="411" w:lineRule="atLeast"/>
        <w:ind w:left="48" w:right="48"/>
        <w:jc w:val="both"/>
        <w:rPr>
          <w:ins w:id="2" w:author="Unknown"/>
          <w:rFonts w:ascii="Verdana" w:hAnsi="Verdana"/>
          <w:color w:val="000000"/>
        </w:rPr>
      </w:pPr>
      <w:ins w:id="3" w:author="Unknown">
        <w:r>
          <w:rPr>
            <w:rFonts w:ascii="Verdana" w:hAnsi="Verdana"/>
            <w:color w:val="000000"/>
          </w:rPr>
          <w:t>Assume variable a holds 10 and variable b holds 20, then −</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4" w:author="Unknown"/>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5" w:author="Unknown"/>
          <w:rStyle w:val="pln"/>
          <w:rFonts w:ascii="Consolas" w:hAnsi="Consolas" w:cs="Consolas"/>
          <w:color w:val="313131"/>
          <w:sz w:val="22"/>
          <w:szCs w:val="22"/>
        </w:rPr>
      </w:pPr>
      <w:ins w:id="6" w:author="Unknown">
        <w:r>
          <w:rPr>
            <w:rStyle w:val="com"/>
            <w:rFonts w:ascii="Consolas" w:hAnsi="Consolas" w:cs="Consolas"/>
            <w:color w:val="880000"/>
            <w:sz w:val="22"/>
            <w:szCs w:val="22"/>
          </w:rPr>
          <w:t>#!/usr/bin/python3</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7" w:author="Unknown"/>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8" w:author="Unknown"/>
          <w:rStyle w:val="pln"/>
          <w:rFonts w:ascii="Consolas" w:hAnsi="Consolas" w:cs="Consolas"/>
          <w:color w:val="313131"/>
          <w:sz w:val="22"/>
          <w:szCs w:val="22"/>
        </w:rPr>
      </w:pPr>
      <w:ins w:id="9" w:author="Unknown">
        <w:r>
          <w:rPr>
            <w:rStyle w:val="pln"/>
            <w:rFonts w:ascii="Consolas" w:hAnsi="Consolas" w:cs="Consolas"/>
            <w:color w:val="313131"/>
            <w:sz w:val="22"/>
            <w:szCs w:val="22"/>
          </w:rPr>
          <w:t xml:space="preserve">a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21</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10" w:author="Unknown"/>
          <w:rStyle w:val="pln"/>
          <w:rFonts w:ascii="Consolas" w:hAnsi="Consolas" w:cs="Consolas"/>
          <w:color w:val="313131"/>
          <w:sz w:val="22"/>
          <w:szCs w:val="22"/>
        </w:rPr>
      </w:pPr>
      <w:ins w:id="11" w:author="Unknown">
        <w:r>
          <w:rPr>
            <w:rStyle w:val="pln"/>
            <w:rFonts w:ascii="Consolas" w:hAnsi="Consolas" w:cs="Consolas"/>
            <w:color w:val="313131"/>
            <w:sz w:val="22"/>
            <w:szCs w:val="22"/>
          </w:rPr>
          <w:lastRenderedPageBreak/>
          <w:t xml:space="preserve">b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10</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12" w:author="Unknown"/>
          <w:rStyle w:val="pln"/>
          <w:rFonts w:ascii="Consolas" w:hAnsi="Consolas" w:cs="Consolas"/>
          <w:color w:val="313131"/>
          <w:sz w:val="22"/>
          <w:szCs w:val="22"/>
        </w:rPr>
      </w:pPr>
      <w:ins w:id="13" w:author="Unknown">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0</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14" w:author="Unknown"/>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15" w:author="Unknown"/>
          <w:rStyle w:val="pln"/>
          <w:rFonts w:ascii="Consolas" w:hAnsi="Consolas" w:cs="Consolas"/>
          <w:color w:val="313131"/>
          <w:sz w:val="22"/>
          <w:szCs w:val="22"/>
        </w:rPr>
      </w:pPr>
      <w:ins w:id="16" w:author="Unknown">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 </w:t>
        </w:r>
        <w:r>
          <w:rPr>
            <w:rStyle w:val="pun"/>
            <w:rFonts w:ascii="Consolas" w:hAnsi="Consolas" w:cs="Consolas"/>
            <w:color w:val="666600"/>
            <w:sz w:val="22"/>
            <w:szCs w:val="22"/>
          </w:rPr>
          <w:t>+</w:t>
        </w:r>
        <w:r>
          <w:rPr>
            <w:rStyle w:val="pln"/>
            <w:rFonts w:ascii="Consolas" w:hAnsi="Consolas" w:cs="Consolas"/>
            <w:color w:val="313131"/>
            <w:sz w:val="22"/>
            <w:szCs w:val="22"/>
          </w:rPr>
          <w:t xml:space="preserve"> b</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17" w:author="Unknown"/>
          <w:rStyle w:val="pln"/>
          <w:rFonts w:ascii="Consolas" w:hAnsi="Consolas" w:cs="Consolas"/>
          <w:color w:val="313131"/>
          <w:sz w:val="22"/>
          <w:szCs w:val="22"/>
        </w:rPr>
      </w:pPr>
      <w:ins w:id="18" w:author="Unknown">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1 -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w:t>
        </w:r>
        <w:r>
          <w:rPr>
            <w:rStyle w:val="pun"/>
            <w:rFonts w:ascii="Consolas" w:hAnsi="Consolas" w:cs="Consolas"/>
            <w:color w:val="666600"/>
            <w:sz w:val="22"/>
            <w:szCs w:val="22"/>
          </w:rPr>
          <w:t>)</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19" w:author="Unknown"/>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20" w:author="Unknown"/>
          <w:rStyle w:val="pln"/>
          <w:rFonts w:ascii="Consolas" w:hAnsi="Consolas" w:cs="Consolas"/>
          <w:color w:val="313131"/>
          <w:sz w:val="22"/>
          <w:szCs w:val="22"/>
        </w:rPr>
      </w:pPr>
      <w:ins w:id="21" w:author="Unknown">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 </w:t>
        </w:r>
        <w:r>
          <w:rPr>
            <w:rStyle w:val="pun"/>
            <w:rFonts w:ascii="Consolas" w:hAnsi="Consolas" w:cs="Consolas"/>
            <w:color w:val="666600"/>
            <w:sz w:val="22"/>
            <w:szCs w:val="22"/>
          </w:rPr>
          <w:t>-</w:t>
        </w:r>
        <w:r>
          <w:rPr>
            <w:rStyle w:val="pln"/>
            <w:rFonts w:ascii="Consolas" w:hAnsi="Consolas" w:cs="Consolas"/>
            <w:color w:val="313131"/>
            <w:sz w:val="22"/>
            <w:szCs w:val="22"/>
          </w:rPr>
          <w:t xml:space="preserve"> b</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22" w:author="Unknown"/>
          <w:rStyle w:val="pln"/>
          <w:rFonts w:ascii="Consolas" w:hAnsi="Consolas" w:cs="Consolas"/>
          <w:color w:val="313131"/>
          <w:sz w:val="22"/>
          <w:szCs w:val="22"/>
        </w:rPr>
      </w:pPr>
      <w:ins w:id="23" w:author="Unknown">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2 -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 </w:t>
        </w:r>
        <w:r>
          <w:rPr>
            <w:rStyle w:val="pun"/>
            <w:rFonts w:ascii="Consolas" w:hAnsi="Consolas" w:cs="Consolas"/>
            <w:color w:val="666600"/>
            <w:sz w:val="22"/>
            <w:szCs w:val="22"/>
          </w:rPr>
          <w:t>)</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24" w:author="Unknown"/>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25" w:author="Unknown"/>
          <w:rStyle w:val="pln"/>
          <w:rFonts w:ascii="Consolas" w:hAnsi="Consolas" w:cs="Consolas"/>
          <w:color w:val="313131"/>
          <w:sz w:val="22"/>
          <w:szCs w:val="22"/>
        </w:rPr>
      </w:pPr>
      <w:ins w:id="26" w:author="Unknown">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 </w:t>
        </w:r>
        <w:r>
          <w:rPr>
            <w:rStyle w:val="pun"/>
            <w:rFonts w:ascii="Consolas" w:hAnsi="Consolas" w:cs="Consolas"/>
            <w:color w:val="666600"/>
            <w:sz w:val="22"/>
            <w:szCs w:val="22"/>
          </w:rPr>
          <w:t>*</w:t>
        </w:r>
        <w:r>
          <w:rPr>
            <w:rStyle w:val="pln"/>
            <w:rFonts w:ascii="Consolas" w:hAnsi="Consolas" w:cs="Consolas"/>
            <w:color w:val="313131"/>
            <w:sz w:val="22"/>
            <w:szCs w:val="22"/>
          </w:rPr>
          <w:t xml:space="preserve"> b</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27" w:author="Unknown"/>
          <w:rStyle w:val="pln"/>
          <w:rFonts w:ascii="Consolas" w:hAnsi="Consolas" w:cs="Consolas"/>
          <w:color w:val="313131"/>
          <w:sz w:val="22"/>
          <w:szCs w:val="22"/>
        </w:rPr>
      </w:pPr>
      <w:ins w:id="28" w:author="Unknown">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3 -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w:t>
        </w:r>
        <w:r>
          <w:rPr>
            <w:rStyle w:val="pun"/>
            <w:rFonts w:ascii="Consolas" w:hAnsi="Consolas" w:cs="Consolas"/>
            <w:color w:val="666600"/>
            <w:sz w:val="22"/>
            <w:szCs w:val="22"/>
          </w:rPr>
          <w:t>)</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29" w:author="Unknown"/>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30" w:author="Unknown"/>
          <w:rStyle w:val="pln"/>
          <w:rFonts w:ascii="Consolas" w:hAnsi="Consolas" w:cs="Consolas"/>
          <w:color w:val="313131"/>
          <w:sz w:val="22"/>
          <w:szCs w:val="22"/>
        </w:rPr>
      </w:pPr>
      <w:ins w:id="31" w:author="Unknown">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 </w:t>
        </w:r>
        <w:r>
          <w:rPr>
            <w:rStyle w:val="pun"/>
            <w:rFonts w:ascii="Consolas" w:hAnsi="Consolas" w:cs="Consolas"/>
            <w:color w:val="666600"/>
            <w:sz w:val="22"/>
            <w:szCs w:val="22"/>
          </w:rPr>
          <w:t>/</w:t>
        </w:r>
        <w:r>
          <w:rPr>
            <w:rStyle w:val="pln"/>
            <w:rFonts w:ascii="Consolas" w:hAnsi="Consolas" w:cs="Consolas"/>
            <w:color w:val="313131"/>
            <w:sz w:val="22"/>
            <w:szCs w:val="22"/>
          </w:rPr>
          <w:t xml:space="preserve"> b</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32" w:author="Unknown"/>
          <w:rStyle w:val="pln"/>
          <w:rFonts w:ascii="Consolas" w:hAnsi="Consolas" w:cs="Consolas"/>
          <w:color w:val="313131"/>
          <w:sz w:val="22"/>
          <w:szCs w:val="22"/>
        </w:rPr>
      </w:pPr>
      <w:ins w:id="33" w:author="Unknown">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4 -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 </w:t>
        </w:r>
        <w:r>
          <w:rPr>
            <w:rStyle w:val="pun"/>
            <w:rFonts w:ascii="Consolas" w:hAnsi="Consolas" w:cs="Consolas"/>
            <w:color w:val="666600"/>
            <w:sz w:val="22"/>
            <w:szCs w:val="22"/>
          </w:rPr>
          <w:t>)</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34" w:author="Unknown"/>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35" w:author="Unknown"/>
          <w:rStyle w:val="pln"/>
          <w:rFonts w:ascii="Consolas" w:hAnsi="Consolas" w:cs="Consolas"/>
          <w:color w:val="313131"/>
          <w:sz w:val="22"/>
          <w:szCs w:val="22"/>
        </w:rPr>
      </w:pPr>
      <w:ins w:id="36" w:author="Unknown">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 </w:t>
        </w:r>
        <w:r>
          <w:rPr>
            <w:rStyle w:val="pun"/>
            <w:rFonts w:ascii="Consolas" w:hAnsi="Consolas" w:cs="Consolas"/>
            <w:color w:val="666600"/>
            <w:sz w:val="22"/>
            <w:szCs w:val="22"/>
          </w:rPr>
          <w:t>%</w:t>
        </w:r>
        <w:r>
          <w:rPr>
            <w:rStyle w:val="pln"/>
            <w:rFonts w:ascii="Consolas" w:hAnsi="Consolas" w:cs="Consolas"/>
            <w:color w:val="313131"/>
            <w:sz w:val="22"/>
            <w:szCs w:val="22"/>
          </w:rPr>
          <w:t xml:space="preserve"> b</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37" w:author="Unknown"/>
          <w:rStyle w:val="pln"/>
          <w:rFonts w:ascii="Consolas" w:hAnsi="Consolas" w:cs="Consolas"/>
          <w:color w:val="313131"/>
          <w:sz w:val="22"/>
          <w:szCs w:val="22"/>
        </w:rPr>
      </w:pPr>
      <w:ins w:id="38" w:author="Unknown">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5 -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w:t>
        </w:r>
        <w:r>
          <w:rPr>
            <w:rStyle w:val="pun"/>
            <w:rFonts w:ascii="Consolas" w:hAnsi="Consolas" w:cs="Consolas"/>
            <w:color w:val="666600"/>
            <w:sz w:val="22"/>
            <w:szCs w:val="22"/>
          </w:rPr>
          <w:t>)</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39" w:author="Unknown"/>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40" w:author="Unknown"/>
          <w:rStyle w:val="pln"/>
          <w:rFonts w:ascii="Consolas" w:hAnsi="Consolas" w:cs="Consolas"/>
          <w:color w:val="313131"/>
          <w:sz w:val="22"/>
          <w:szCs w:val="22"/>
        </w:rPr>
      </w:pPr>
      <w:ins w:id="41" w:author="Unknown">
        <w:r>
          <w:rPr>
            <w:rStyle w:val="pln"/>
            <w:rFonts w:ascii="Consolas" w:hAnsi="Consolas" w:cs="Consolas"/>
            <w:color w:val="313131"/>
            <w:sz w:val="22"/>
            <w:szCs w:val="22"/>
          </w:rPr>
          <w:t xml:space="preserve">a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42" w:author="Unknown"/>
          <w:rStyle w:val="pln"/>
          <w:rFonts w:ascii="Consolas" w:hAnsi="Consolas" w:cs="Consolas"/>
          <w:color w:val="313131"/>
          <w:sz w:val="22"/>
          <w:szCs w:val="22"/>
        </w:rPr>
      </w:pPr>
      <w:ins w:id="43" w:author="Unknown">
        <w:r>
          <w:rPr>
            <w:rStyle w:val="pln"/>
            <w:rFonts w:ascii="Consolas" w:hAnsi="Consolas" w:cs="Consolas"/>
            <w:color w:val="313131"/>
            <w:sz w:val="22"/>
            <w:szCs w:val="22"/>
          </w:rPr>
          <w:t xml:space="preserve">b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3</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44" w:author="Unknown"/>
          <w:rStyle w:val="pln"/>
          <w:rFonts w:ascii="Consolas" w:hAnsi="Consolas" w:cs="Consolas"/>
          <w:color w:val="313131"/>
          <w:sz w:val="22"/>
          <w:szCs w:val="22"/>
        </w:rPr>
      </w:pPr>
      <w:ins w:id="45" w:author="Unknown">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w:t>
        </w:r>
        <w:r>
          <w:rPr>
            <w:rStyle w:val="pun"/>
            <w:rFonts w:ascii="Consolas" w:hAnsi="Consolas" w:cs="Consolas"/>
            <w:color w:val="666600"/>
            <w:sz w:val="22"/>
            <w:szCs w:val="22"/>
          </w:rPr>
          <w:t>**</w:t>
        </w:r>
        <w:r>
          <w:rPr>
            <w:rStyle w:val="pln"/>
            <w:rFonts w:ascii="Consolas" w:hAnsi="Consolas" w:cs="Consolas"/>
            <w:color w:val="313131"/>
            <w:sz w:val="22"/>
            <w:szCs w:val="22"/>
          </w:rPr>
          <w:t xml:space="preserve">b </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46" w:author="Unknown"/>
          <w:rStyle w:val="pln"/>
          <w:rFonts w:ascii="Consolas" w:hAnsi="Consolas" w:cs="Consolas"/>
          <w:color w:val="313131"/>
          <w:sz w:val="22"/>
          <w:szCs w:val="22"/>
        </w:rPr>
      </w:pPr>
      <w:ins w:id="47" w:author="Unknown">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6 -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w:t>
        </w:r>
        <w:r>
          <w:rPr>
            <w:rStyle w:val="pun"/>
            <w:rFonts w:ascii="Consolas" w:hAnsi="Consolas" w:cs="Consolas"/>
            <w:color w:val="666600"/>
            <w:sz w:val="22"/>
            <w:szCs w:val="22"/>
          </w:rPr>
          <w:t>)</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48" w:author="Unknown"/>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49" w:author="Unknown"/>
          <w:rStyle w:val="pln"/>
          <w:rFonts w:ascii="Consolas" w:hAnsi="Consolas" w:cs="Consolas"/>
          <w:color w:val="313131"/>
          <w:sz w:val="22"/>
          <w:szCs w:val="22"/>
        </w:rPr>
      </w:pPr>
      <w:ins w:id="50" w:author="Unknown">
        <w:r>
          <w:rPr>
            <w:rStyle w:val="pln"/>
            <w:rFonts w:ascii="Consolas" w:hAnsi="Consolas" w:cs="Consolas"/>
            <w:color w:val="313131"/>
            <w:sz w:val="22"/>
            <w:szCs w:val="22"/>
          </w:rPr>
          <w:t xml:space="preserve">a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10</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51" w:author="Unknown"/>
          <w:rStyle w:val="pln"/>
          <w:rFonts w:ascii="Consolas" w:hAnsi="Consolas" w:cs="Consolas"/>
          <w:color w:val="313131"/>
          <w:sz w:val="22"/>
          <w:szCs w:val="22"/>
        </w:rPr>
      </w:pPr>
      <w:ins w:id="52" w:author="Unknown">
        <w:r>
          <w:rPr>
            <w:rStyle w:val="pln"/>
            <w:rFonts w:ascii="Consolas" w:hAnsi="Consolas" w:cs="Consolas"/>
            <w:color w:val="313131"/>
            <w:sz w:val="22"/>
            <w:szCs w:val="22"/>
          </w:rPr>
          <w:t xml:space="preserve">b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5</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53" w:author="Unknown"/>
          <w:rStyle w:val="pln"/>
          <w:rFonts w:ascii="Consolas" w:hAnsi="Consolas" w:cs="Consolas"/>
          <w:color w:val="313131"/>
          <w:sz w:val="22"/>
          <w:szCs w:val="22"/>
        </w:rPr>
      </w:pPr>
      <w:ins w:id="54" w:author="Unknown">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w:t>
        </w:r>
        <w:r>
          <w:rPr>
            <w:rStyle w:val="com"/>
            <w:rFonts w:ascii="Consolas" w:hAnsi="Consolas" w:cs="Consolas"/>
            <w:color w:val="880000"/>
            <w:sz w:val="22"/>
            <w:szCs w:val="22"/>
          </w:rPr>
          <w:t xml:space="preserve">//b </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ins w:id="55" w:author="Unknown"/>
          <w:rStyle w:val="pln"/>
          <w:rFonts w:ascii="Consolas" w:hAnsi="Consolas" w:cs="Consolas"/>
          <w:color w:val="313131"/>
          <w:sz w:val="22"/>
          <w:szCs w:val="22"/>
        </w:rPr>
      </w:pPr>
      <w:ins w:id="56" w:author="Unknown">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7 -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w:t>
        </w:r>
        <w:r>
          <w:rPr>
            <w:rStyle w:val="pun"/>
            <w:rFonts w:ascii="Consolas" w:hAnsi="Consolas" w:cs="Consolas"/>
            <w:color w:val="666600"/>
            <w:sz w:val="22"/>
            <w:szCs w:val="22"/>
          </w:rPr>
          <w:t>)</w:t>
        </w:r>
      </w:ins>
    </w:p>
    <w:p w:rsidR="00C12B4A" w:rsidRDefault="00C12B4A" w:rsidP="00C12B4A">
      <w:pPr>
        <w:pStyle w:val="NormalWeb"/>
        <w:spacing w:before="0" w:beforeAutospacing="0" w:after="240" w:afterAutospacing="0" w:line="411" w:lineRule="atLeast"/>
        <w:ind w:left="48" w:right="48"/>
        <w:jc w:val="both"/>
        <w:rPr>
          <w:ins w:id="57" w:author="Unknown"/>
          <w:rFonts w:ascii="Verdana" w:hAnsi="Verdana"/>
          <w:color w:val="000000"/>
        </w:rPr>
      </w:pPr>
      <w:ins w:id="58" w:author="Unknown">
        <w:r>
          <w:rPr>
            <w:rFonts w:ascii="Verdana" w:hAnsi="Verdana"/>
            <w:color w:val="000000"/>
          </w:rPr>
          <w:t>When you execute the above program, it produces the following result −</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ins w:id="59" w:author="Unknown"/>
          <w:rFonts w:ascii="Consolas" w:hAnsi="Consolas" w:cs="Consolas"/>
          <w:color w:val="313131"/>
          <w:sz w:val="21"/>
          <w:szCs w:val="21"/>
        </w:rPr>
      </w:pPr>
      <w:ins w:id="60" w:author="Unknown">
        <w:r>
          <w:rPr>
            <w:rFonts w:ascii="Consolas" w:hAnsi="Consolas" w:cs="Consolas"/>
            <w:color w:val="313131"/>
            <w:sz w:val="21"/>
            <w:szCs w:val="21"/>
          </w:rPr>
          <w:lastRenderedPageBreak/>
          <w:t>Line 1 - Value of c is  31</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ins w:id="61" w:author="Unknown"/>
          <w:rFonts w:ascii="Consolas" w:hAnsi="Consolas" w:cs="Consolas"/>
          <w:color w:val="313131"/>
          <w:sz w:val="21"/>
          <w:szCs w:val="21"/>
        </w:rPr>
      </w:pPr>
      <w:ins w:id="62" w:author="Unknown">
        <w:r>
          <w:rPr>
            <w:rFonts w:ascii="Consolas" w:hAnsi="Consolas" w:cs="Consolas"/>
            <w:color w:val="313131"/>
            <w:sz w:val="21"/>
            <w:szCs w:val="21"/>
          </w:rPr>
          <w:t>Line 2 - Value of c is  11</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ins w:id="63" w:author="Unknown"/>
          <w:rFonts w:ascii="Consolas" w:hAnsi="Consolas" w:cs="Consolas"/>
          <w:color w:val="313131"/>
          <w:sz w:val="21"/>
          <w:szCs w:val="21"/>
        </w:rPr>
      </w:pPr>
      <w:ins w:id="64" w:author="Unknown">
        <w:r>
          <w:rPr>
            <w:rFonts w:ascii="Consolas" w:hAnsi="Consolas" w:cs="Consolas"/>
            <w:color w:val="313131"/>
            <w:sz w:val="21"/>
            <w:szCs w:val="21"/>
          </w:rPr>
          <w:t>Line 3 - Value of c is  210</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ins w:id="65" w:author="Unknown"/>
          <w:rFonts w:ascii="Consolas" w:hAnsi="Consolas" w:cs="Consolas"/>
          <w:color w:val="313131"/>
          <w:sz w:val="21"/>
          <w:szCs w:val="21"/>
        </w:rPr>
      </w:pPr>
      <w:ins w:id="66" w:author="Unknown">
        <w:r>
          <w:rPr>
            <w:rFonts w:ascii="Consolas" w:hAnsi="Consolas" w:cs="Consolas"/>
            <w:color w:val="313131"/>
            <w:sz w:val="21"/>
            <w:szCs w:val="21"/>
          </w:rPr>
          <w:t>Line 4 - Value of c is  2.1</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ins w:id="67" w:author="Unknown"/>
          <w:rFonts w:ascii="Consolas" w:hAnsi="Consolas" w:cs="Consolas"/>
          <w:color w:val="313131"/>
          <w:sz w:val="21"/>
          <w:szCs w:val="21"/>
        </w:rPr>
      </w:pPr>
      <w:ins w:id="68" w:author="Unknown">
        <w:r>
          <w:rPr>
            <w:rFonts w:ascii="Consolas" w:hAnsi="Consolas" w:cs="Consolas"/>
            <w:color w:val="313131"/>
            <w:sz w:val="21"/>
            <w:szCs w:val="21"/>
          </w:rPr>
          <w:t>Line 5 - Value of c is  1</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ins w:id="69" w:author="Unknown"/>
          <w:rFonts w:ascii="Consolas" w:hAnsi="Consolas" w:cs="Consolas"/>
          <w:color w:val="313131"/>
          <w:sz w:val="21"/>
          <w:szCs w:val="21"/>
        </w:rPr>
      </w:pPr>
      <w:ins w:id="70" w:author="Unknown">
        <w:r>
          <w:rPr>
            <w:rFonts w:ascii="Consolas" w:hAnsi="Consolas" w:cs="Consolas"/>
            <w:color w:val="313131"/>
            <w:sz w:val="21"/>
            <w:szCs w:val="21"/>
          </w:rPr>
          <w:t>Line 6 - Value of c is  8</w:t>
        </w:r>
      </w:ins>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ins w:id="71" w:author="Unknown"/>
          <w:rFonts w:ascii="Consolas" w:hAnsi="Consolas" w:cs="Consolas"/>
          <w:color w:val="313131"/>
          <w:sz w:val="21"/>
          <w:szCs w:val="21"/>
        </w:rPr>
      </w:pPr>
      <w:ins w:id="72" w:author="Unknown">
        <w:r>
          <w:rPr>
            <w:rFonts w:ascii="Consolas" w:hAnsi="Consolas" w:cs="Consolas"/>
            <w:color w:val="313131"/>
            <w:sz w:val="21"/>
            <w:szCs w:val="21"/>
          </w:rPr>
          <w:t>Line 7 - Value of c is  2</w:t>
        </w:r>
      </w:ins>
    </w:p>
    <w:p w:rsidR="00C12B4A" w:rsidRDefault="00C12B4A"/>
    <w:p w:rsidR="00C12B4A" w:rsidRPr="00C12B4A" w:rsidRDefault="00C12B4A" w:rsidP="00C12B4A">
      <w:pPr>
        <w:pStyle w:val="Heading1"/>
        <w:spacing w:before="48" w:after="48" w:line="514" w:lineRule="atLeast"/>
        <w:ind w:right="48"/>
        <w:rPr>
          <w:rFonts w:ascii="Verdana" w:hAnsi="Verdana"/>
          <w:b w:val="0"/>
          <w:bCs w:val="0"/>
          <w:color w:val="121214"/>
          <w:spacing w:val="-17"/>
          <w:sz w:val="40"/>
          <w:szCs w:val="40"/>
        </w:rPr>
      </w:pPr>
      <w:r w:rsidRPr="00C12B4A">
        <w:rPr>
          <w:rFonts w:ascii="Verdana" w:hAnsi="Verdana"/>
          <w:b w:val="0"/>
          <w:bCs w:val="0"/>
          <w:color w:val="121214"/>
          <w:spacing w:val="-17"/>
          <w:sz w:val="40"/>
          <w:szCs w:val="40"/>
        </w:rPr>
        <w:t>Comparison Operator</w:t>
      </w:r>
    </w:p>
    <w:p w:rsidR="00C12B4A" w:rsidRDefault="00C12B4A"/>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These operators compare the values on either sides of them and decide the relation among them. They are also called Relational operators.</w:t>
      </w:r>
    </w:p>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Assume variable a holds 10 and variable b holds 20, then −</w:t>
      </w:r>
    </w:p>
    <w:tbl>
      <w:tblPr>
        <w:tblW w:w="103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85"/>
        <w:gridCol w:w="7447"/>
        <w:gridCol w:w="1422"/>
      </w:tblGrid>
      <w:tr w:rsidR="00C12B4A" w:rsidRPr="00C12B4A" w:rsidTr="00C12B4A">
        <w:tc>
          <w:tcPr>
            <w:tcW w:w="1491" w:type="dxa"/>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b/>
                <w:bCs/>
                <w:color w:val="313131"/>
                <w:sz w:val="24"/>
                <w:szCs w:val="24"/>
              </w:rPr>
            </w:pPr>
            <w:r w:rsidRPr="00C12B4A">
              <w:rPr>
                <w:rFonts w:ascii="Verdana" w:eastAsia="Times New Roman" w:hAnsi="Verdana" w:cs="Times New Roman"/>
                <w:b/>
                <w:bCs/>
                <w:color w:val="313131"/>
                <w:sz w:val="24"/>
                <w:szCs w:val="24"/>
              </w:rPr>
              <w:t>Operator</w:t>
            </w:r>
          </w:p>
        </w:tc>
        <w:tc>
          <w:tcPr>
            <w:tcW w:w="4646" w:type="dxa"/>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b/>
                <w:bCs/>
                <w:color w:val="313131"/>
                <w:sz w:val="24"/>
                <w:szCs w:val="24"/>
              </w:rPr>
            </w:pPr>
            <w:r w:rsidRPr="00C12B4A">
              <w:rPr>
                <w:rFonts w:ascii="Verdana" w:eastAsia="Times New Roman" w:hAnsi="Verdana" w:cs="Times New Roman"/>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b/>
                <w:bCs/>
                <w:color w:val="313131"/>
                <w:sz w:val="24"/>
                <w:szCs w:val="24"/>
              </w:rPr>
            </w:pPr>
            <w:r w:rsidRPr="00C12B4A">
              <w:rPr>
                <w:rFonts w:ascii="Verdana" w:eastAsia="Times New Roman" w:hAnsi="Verdana" w:cs="Times New Roman"/>
                <w:b/>
                <w:bCs/>
                <w:color w:val="313131"/>
                <w:sz w:val="24"/>
                <w:szCs w:val="24"/>
              </w:rPr>
              <w:t>Example</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(a == b) is not true.</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If values of two operands are not equal, then condition becomes true.</w:t>
            </w:r>
          </w:p>
        </w:tc>
        <w:tc>
          <w:tcPr>
            <w:tcW w:w="0" w:type="auto"/>
            <w:shd w:val="clear" w:color="auto" w:fill="auto"/>
            <w:vAlign w:val="center"/>
            <w:hideMark/>
          </w:tcPr>
          <w:p w:rsidR="00C12B4A" w:rsidRPr="00C12B4A" w:rsidRDefault="00C12B4A" w:rsidP="00C12B4A">
            <w:pPr>
              <w:spacing w:after="0" w:line="240" w:lineRule="auto"/>
              <w:rPr>
                <w:rFonts w:ascii="Times New Roman" w:eastAsia="Times New Roman" w:hAnsi="Times New Roman" w:cs="Times New Roman"/>
                <w:sz w:val="20"/>
                <w:szCs w:val="20"/>
              </w:rPr>
            </w:pP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(a &lt;&gt; b) is true. This is similar to != operator.</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(a &gt; b) is not true.</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(a &lt; b) is true.</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(a &gt;= b) is not true.</w:t>
            </w:r>
          </w:p>
        </w:tc>
      </w:tr>
      <w:tr w:rsidR="00C12B4A" w:rsidRP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Pr="00C12B4A" w:rsidRDefault="00C12B4A" w:rsidP="00C12B4A">
            <w:pPr>
              <w:spacing w:after="343" w:line="240" w:lineRule="auto"/>
              <w:rPr>
                <w:rFonts w:ascii="Verdana" w:eastAsia="Times New Roman" w:hAnsi="Verdana" w:cs="Times New Roman"/>
                <w:color w:val="313131"/>
                <w:sz w:val="24"/>
                <w:szCs w:val="24"/>
              </w:rPr>
            </w:pPr>
            <w:r w:rsidRPr="00C12B4A">
              <w:rPr>
                <w:rFonts w:ascii="Verdana" w:eastAsia="Times New Roman" w:hAnsi="Verdana" w:cs="Times New Roman"/>
                <w:color w:val="313131"/>
                <w:sz w:val="24"/>
                <w:szCs w:val="24"/>
              </w:rPr>
              <w:t>(a &lt;= b) is true.</w:t>
            </w:r>
          </w:p>
        </w:tc>
      </w:tr>
    </w:tbl>
    <w:p w:rsidR="00C12B4A" w:rsidRPr="00C12B4A" w:rsidRDefault="00C12B4A" w:rsidP="00C12B4A">
      <w:pPr>
        <w:spacing w:before="48" w:after="48" w:line="360" w:lineRule="atLeast"/>
        <w:ind w:right="48"/>
        <w:outlineLvl w:val="1"/>
        <w:rPr>
          <w:rFonts w:ascii="Verdana" w:eastAsia="Times New Roman" w:hAnsi="Verdana" w:cs="Times New Roman"/>
          <w:color w:val="121214"/>
          <w:spacing w:val="-17"/>
          <w:sz w:val="41"/>
          <w:szCs w:val="41"/>
        </w:rPr>
      </w:pPr>
      <w:r w:rsidRPr="00C12B4A">
        <w:rPr>
          <w:rFonts w:ascii="Verdana" w:eastAsia="Times New Roman" w:hAnsi="Verdana" w:cs="Times New Roman"/>
          <w:color w:val="121214"/>
          <w:spacing w:val="-17"/>
          <w:sz w:val="41"/>
          <w:szCs w:val="41"/>
        </w:rPr>
        <w:t>Example</w:t>
      </w:r>
    </w:p>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Assume variable a holds 10 and variable b holds 20, then −</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880000"/>
        </w:rPr>
        <w:t>#!/usr/bin/python3</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a </w:t>
      </w:r>
      <w:r w:rsidRPr="00C12B4A">
        <w:rPr>
          <w:rFonts w:ascii="Consolas" w:eastAsia="Times New Roman" w:hAnsi="Consolas" w:cs="Consolas"/>
          <w:color w:val="666600"/>
        </w:rPr>
        <w:t>=</w:t>
      </w:r>
      <w:r w:rsidRPr="00C12B4A">
        <w:rPr>
          <w:rFonts w:ascii="Consolas" w:eastAsia="Times New Roman" w:hAnsi="Consolas" w:cs="Consolas"/>
          <w:color w:val="313131"/>
        </w:rPr>
        <w:t xml:space="preserve"> </w:t>
      </w:r>
      <w:r w:rsidRPr="00C12B4A">
        <w:rPr>
          <w:rFonts w:ascii="Consolas" w:eastAsia="Times New Roman" w:hAnsi="Consolas" w:cs="Consolas"/>
          <w:color w:val="006666"/>
        </w:rPr>
        <w:t>21</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b </w:t>
      </w:r>
      <w:r w:rsidRPr="00C12B4A">
        <w:rPr>
          <w:rFonts w:ascii="Consolas" w:eastAsia="Times New Roman" w:hAnsi="Consolas" w:cs="Consolas"/>
          <w:color w:val="666600"/>
        </w:rPr>
        <w:t>=</w:t>
      </w:r>
      <w:r w:rsidRPr="00C12B4A">
        <w:rPr>
          <w:rFonts w:ascii="Consolas" w:eastAsia="Times New Roman" w:hAnsi="Consolas" w:cs="Consolas"/>
          <w:color w:val="313131"/>
        </w:rPr>
        <w:t xml:space="preserve"> </w:t>
      </w:r>
      <w:r w:rsidRPr="00C12B4A">
        <w:rPr>
          <w:rFonts w:ascii="Consolas" w:eastAsia="Times New Roman" w:hAnsi="Consolas" w:cs="Consolas"/>
          <w:color w:val="006666"/>
        </w:rPr>
        <w:t>10</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t>if</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313131"/>
        </w:rPr>
        <w:t xml:space="preserve"> a </w:t>
      </w:r>
      <w:r w:rsidRPr="00C12B4A">
        <w:rPr>
          <w:rFonts w:ascii="Consolas" w:eastAsia="Times New Roman" w:hAnsi="Consolas" w:cs="Consolas"/>
          <w:color w:val="666600"/>
        </w:rPr>
        <w:t>==</w:t>
      </w:r>
      <w:r w:rsidRPr="00C12B4A">
        <w:rPr>
          <w:rFonts w:ascii="Consolas" w:eastAsia="Times New Roman" w:hAnsi="Consolas" w:cs="Consolas"/>
          <w:color w:val="313131"/>
        </w:rPr>
        <w:t xml:space="preserve"> b </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1 - a is equal to b"</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t>else</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1 - a is not equal to b"</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t>if</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313131"/>
        </w:rPr>
        <w:t xml:space="preserve"> a </w:t>
      </w:r>
      <w:r w:rsidRPr="00C12B4A">
        <w:rPr>
          <w:rFonts w:ascii="Consolas" w:eastAsia="Times New Roman" w:hAnsi="Consolas" w:cs="Consolas"/>
          <w:color w:val="666600"/>
        </w:rPr>
        <w:t>!=</w:t>
      </w:r>
      <w:r w:rsidRPr="00C12B4A">
        <w:rPr>
          <w:rFonts w:ascii="Consolas" w:eastAsia="Times New Roman" w:hAnsi="Consolas" w:cs="Consolas"/>
          <w:color w:val="313131"/>
        </w:rPr>
        <w:t xml:space="preserve"> b </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2 - a is not equal to b"</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t>else</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2 - a is equal to b"</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lastRenderedPageBreak/>
        <w:t>if</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313131"/>
        </w:rPr>
        <w:t xml:space="preserve"> a </w:t>
      </w:r>
      <w:r w:rsidRPr="00C12B4A">
        <w:rPr>
          <w:rFonts w:ascii="Consolas" w:eastAsia="Times New Roman" w:hAnsi="Consolas" w:cs="Consolas"/>
          <w:color w:val="666600"/>
        </w:rPr>
        <w:t>&lt;</w:t>
      </w:r>
      <w:r w:rsidRPr="00C12B4A">
        <w:rPr>
          <w:rFonts w:ascii="Consolas" w:eastAsia="Times New Roman" w:hAnsi="Consolas" w:cs="Consolas"/>
          <w:color w:val="313131"/>
        </w:rPr>
        <w:t xml:space="preserve"> b </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3 - a is less than b"</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t>else</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3 - a is not less than b"</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t>if</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313131"/>
        </w:rPr>
        <w:t xml:space="preserve"> a </w:t>
      </w:r>
      <w:r w:rsidRPr="00C12B4A">
        <w:rPr>
          <w:rFonts w:ascii="Consolas" w:eastAsia="Times New Roman" w:hAnsi="Consolas" w:cs="Consolas"/>
          <w:color w:val="666600"/>
        </w:rPr>
        <w:t>&gt;</w:t>
      </w:r>
      <w:r w:rsidRPr="00C12B4A">
        <w:rPr>
          <w:rFonts w:ascii="Consolas" w:eastAsia="Times New Roman" w:hAnsi="Consolas" w:cs="Consolas"/>
          <w:color w:val="313131"/>
        </w:rPr>
        <w:t xml:space="preserve"> b </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4 - a is greater than b"</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t>else</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4 - a is not greater than b"</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a</w:t>
      </w:r>
      <w:r w:rsidRPr="00C12B4A">
        <w:rPr>
          <w:rFonts w:ascii="Consolas" w:eastAsia="Times New Roman" w:hAnsi="Consolas" w:cs="Consolas"/>
          <w:color w:val="666600"/>
        </w:rPr>
        <w:t>,</w:t>
      </w:r>
      <w:r w:rsidRPr="00C12B4A">
        <w:rPr>
          <w:rFonts w:ascii="Consolas" w:eastAsia="Times New Roman" w:hAnsi="Consolas" w:cs="Consolas"/>
          <w:color w:val="313131"/>
        </w:rPr>
        <w:t>b</w:t>
      </w:r>
      <w:r w:rsidRPr="00C12B4A">
        <w:rPr>
          <w:rFonts w:ascii="Consolas" w:eastAsia="Times New Roman" w:hAnsi="Consolas" w:cs="Consolas"/>
          <w:color w:val="666600"/>
        </w:rPr>
        <w:t>=</w:t>
      </w:r>
      <w:r w:rsidRPr="00C12B4A">
        <w:rPr>
          <w:rFonts w:ascii="Consolas" w:eastAsia="Times New Roman" w:hAnsi="Consolas" w:cs="Consolas"/>
          <w:color w:val="313131"/>
        </w:rPr>
        <w:t>b</w:t>
      </w:r>
      <w:r w:rsidRPr="00C12B4A">
        <w:rPr>
          <w:rFonts w:ascii="Consolas" w:eastAsia="Times New Roman" w:hAnsi="Consolas" w:cs="Consolas"/>
          <w:color w:val="666600"/>
        </w:rPr>
        <w:t>,</w:t>
      </w:r>
      <w:r w:rsidRPr="00C12B4A">
        <w:rPr>
          <w:rFonts w:ascii="Consolas" w:eastAsia="Times New Roman" w:hAnsi="Consolas" w:cs="Consolas"/>
          <w:color w:val="313131"/>
        </w:rPr>
        <w:t xml:space="preserve">a </w:t>
      </w:r>
      <w:r w:rsidRPr="00C12B4A">
        <w:rPr>
          <w:rFonts w:ascii="Consolas" w:eastAsia="Times New Roman" w:hAnsi="Consolas" w:cs="Consolas"/>
          <w:color w:val="880000"/>
        </w:rPr>
        <w:t>#values of a and b swapped. a becomes 10, b becomes 21</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t>if</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313131"/>
        </w:rPr>
        <w:t xml:space="preserve"> a </w:t>
      </w:r>
      <w:r w:rsidRPr="00C12B4A">
        <w:rPr>
          <w:rFonts w:ascii="Consolas" w:eastAsia="Times New Roman" w:hAnsi="Consolas" w:cs="Consolas"/>
          <w:color w:val="666600"/>
        </w:rPr>
        <w:t>&lt;=</w:t>
      </w:r>
      <w:r w:rsidRPr="00C12B4A">
        <w:rPr>
          <w:rFonts w:ascii="Consolas" w:eastAsia="Times New Roman" w:hAnsi="Consolas" w:cs="Consolas"/>
          <w:color w:val="313131"/>
        </w:rPr>
        <w:t xml:space="preserve"> b </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5 - a is either less than or equal to  b"</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t>else</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5 - a is neither less than nor equal to  b"</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t>if</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313131"/>
        </w:rPr>
        <w:t xml:space="preserve"> b </w:t>
      </w:r>
      <w:r w:rsidRPr="00C12B4A">
        <w:rPr>
          <w:rFonts w:ascii="Consolas" w:eastAsia="Times New Roman" w:hAnsi="Consolas" w:cs="Consolas"/>
          <w:color w:val="666600"/>
        </w:rPr>
        <w:t>&gt;=</w:t>
      </w:r>
      <w:r w:rsidRPr="00C12B4A">
        <w:rPr>
          <w:rFonts w:ascii="Consolas" w:eastAsia="Times New Roman" w:hAnsi="Consolas" w:cs="Consolas"/>
          <w:color w:val="313131"/>
        </w:rPr>
        <w:t xml:space="preserve"> a </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6 - b is either greater than  or equal to b"</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000088"/>
        </w:rPr>
        <w:t>else</w:t>
      </w:r>
      <w:r w:rsidRPr="00C12B4A">
        <w:rPr>
          <w:rFonts w:ascii="Consolas" w:eastAsia="Times New Roman" w:hAnsi="Consolas" w:cs="Consolas"/>
          <w:color w:val="666600"/>
        </w:rPr>
        <w:t>:</w:t>
      </w:r>
    </w:p>
    <w:p w:rsidR="00C12B4A" w:rsidRPr="00C12B4A" w:rsidRDefault="00C12B4A" w:rsidP="00C12B4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1" w:line="274" w:lineRule="atLeast"/>
        <w:rPr>
          <w:rFonts w:ascii="Consolas" w:eastAsia="Times New Roman" w:hAnsi="Consolas" w:cs="Consolas"/>
          <w:color w:val="313131"/>
        </w:rPr>
      </w:pPr>
      <w:r w:rsidRPr="00C12B4A">
        <w:rPr>
          <w:rFonts w:ascii="Consolas" w:eastAsia="Times New Roman" w:hAnsi="Consolas" w:cs="Consolas"/>
          <w:color w:val="313131"/>
        </w:rPr>
        <w:t xml:space="preserve">   </w:t>
      </w:r>
      <w:r w:rsidRPr="00C12B4A">
        <w:rPr>
          <w:rFonts w:ascii="Consolas" w:eastAsia="Times New Roman" w:hAnsi="Consolas" w:cs="Consolas"/>
          <w:color w:val="000088"/>
        </w:rPr>
        <w:t>print</w:t>
      </w:r>
      <w:r w:rsidRPr="00C12B4A">
        <w:rPr>
          <w:rFonts w:ascii="Consolas" w:eastAsia="Times New Roman" w:hAnsi="Consolas" w:cs="Consolas"/>
          <w:color w:val="313131"/>
        </w:rPr>
        <w:t xml:space="preserve"> </w:t>
      </w:r>
      <w:r w:rsidRPr="00C12B4A">
        <w:rPr>
          <w:rFonts w:ascii="Consolas" w:eastAsia="Times New Roman" w:hAnsi="Consolas" w:cs="Consolas"/>
          <w:color w:val="666600"/>
        </w:rPr>
        <w:t>(</w:t>
      </w:r>
      <w:r w:rsidRPr="00C12B4A">
        <w:rPr>
          <w:rFonts w:ascii="Consolas" w:eastAsia="Times New Roman" w:hAnsi="Consolas" w:cs="Consolas"/>
          <w:color w:val="008800"/>
        </w:rPr>
        <w:t>"Line 6 - b is neither greater than  nor equal to b"</w:t>
      </w:r>
      <w:r w:rsidRPr="00C12B4A">
        <w:rPr>
          <w:rFonts w:ascii="Consolas" w:eastAsia="Times New Roman" w:hAnsi="Consolas" w:cs="Consolas"/>
          <w:color w:val="666600"/>
        </w:rPr>
        <w:t>)</w:t>
      </w:r>
    </w:p>
    <w:p w:rsidR="00C12B4A" w:rsidRPr="00C12B4A" w:rsidRDefault="00C12B4A" w:rsidP="00C12B4A">
      <w:pPr>
        <w:spacing w:after="240" w:line="411" w:lineRule="atLeast"/>
        <w:ind w:left="48" w:right="48"/>
        <w:jc w:val="both"/>
        <w:rPr>
          <w:rFonts w:ascii="Verdana" w:eastAsia="Times New Roman" w:hAnsi="Verdana" w:cs="Times New Roman"/>
          <w:color w:val="000000"/>
          <w:sz w:val="24"/>
          <w:szCs w:val="24"/>
        </w:rPr>
      </w:pPr>
      <w:r w:rsidRPr="00C12B4A">
        <w:rPr>
          <w:rFonts w:ascii="Verdana" w:eastAsia="Times New Roman" w:hAnsi="Verdana" w:cs="Times New Roman"/>
          <w:color w:val="000000"/>
          <w:sz w:val="24"/>
          <w:szCs w:val="24"/>
        </w:rPr>
        <w:t>When you execute the above program it produces the following result −</w:t>
      </w:r>
    </w:p>
    <w:p w:rsidR="00C12B4A" w:rsidRPr="00C12B4A" w:rsidRDefault="00C12B4A" w:rsidP="00C12B4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7" w:lineRule="atLeast"/>
        <w:rPr>
          <w:rFonts w:ascii="Consolas" w:eastAsia="Times New Roman" w:hAnsi="Consolas" w:cs="Consolas"/>
          <w:color w:val="313131"/>
          <w:sz w:val="21"/>
          <w:szCs w:val="21"/>
        </w:rPr>
      </w:pPr>
      <w:r w:rsidRPr="00C12B4A">
        <w:rPr>
          <w:rFonts w:ascii="Consolas" w:eastAsia="Times New Roman" w:hAnsi="Consolas" w:cs="Consolas"/>
          <w:color w:val="313131"/>
          <w:sz w:val="21"/>
          <w:szCs w:val="21"/>
        </w:rPr>
        <w:t>Line 1 - a is not equal to b</w:t>
      </w:r>
    </w:p>
    <w:p w:rsidR="00C12B4A" w:rsidRPr="00C12B4A" w:rsidRDefault="00C12B4A" w:rsidP="00C12B4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7" w:lineRule="atLeast"/>
        <w:rPr>
          <w:rFonts w:ascii="Consolas" w:eastAsia="Times New Roman" w:hAnsi="Consolas" w:cs="Consolas"/>
          <w:color w:val="313131"/>
          <w:sz w:val="21"/>
          <w:szCs w:val="21"/>
        </w:rPr>
      </w:pPr>
      <w:r w:rsidRPr="00C12B4A">
        <w:rPr>
          <w:rFonts w:ascii="Consolas" w:eastAsia="Times New Roman" w:hAnsi="Consolas" w:cs="Consolas"/>
          <w:color w:val="313131"/>
          <w:sz w:val="21"/>
          <w:szCs w:val="21"/>
        </w:rPr>
        <w:t>Line 2 - a is not equal to b</w:t>
      </w:r>
    </w:p>
    <w:p w:rsidR="00C12B4A" w:rsidRPr="00C12B4A" w:rsidRDefault="00C12B4A" w:rsidP="00C12B4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7" w:lineRule="atLeast"/>
        <w:rPr>
          <w:rFonts w:ascii="Consolas" w:eastAsia="Times New Roman" w:hAnsi="Consolas" w:cs="Consolas"/>
          <w:color w:val="313131"/>
          <w:sz w:val="21"/>
          <w:szCs w:val="21"/>
        </w:rPr>
      </w:pPr>
      <w:r w:rsidRPr="00C12B4A">
        <w:rPr>
          <w:rFonts w:ascii="Consolas" w:eastAsia="Times New Roman" w:hAnsi="Consolas" w:cs="Consolas"/>
          <w:color w:val="313131"/>
          <w:sz w:val="21"/>
          <w:szCs w:val="21"/>
        </w:rPr>
        <w:t>Line 3 - a is not less than b</w:t>
      </w:r>
    </w:p>
    <w:p w:rsidR="00C12B4A" w:rsidRPr="00C12B4A" w:rsidRDefault="00C12B4A" w:rsidP="00C12B4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7" w:lineRule="atLeast"/>
        <w:rPr>
          <w:rFonts w:ascii="Consolas" w:eastAsia="Times New Roman" w:hAnsi="Consolas" w:cs="Consolas"/>
          <w:color w:val="313131"/>
          <w:sz w:val="21"/>
          <w:szCs w:val="21"/>
        </w:rPr>
      </w:pPr>
      <w:r w:rsidRPr="00C12B4A">
        <w:rPr>
          <w:rFonts w:ascii="Consolas" w:eastAsia="Times New Roman" w:hAnsi="Consolas" w:cs="Consolas"/>
          <w:color w:val="313131"/>
          <w:sz w:val="21"/>
          <w:szCs w:val="21"/>
        </w:rPr>
        <w:t>Line 4 - a is greater than b</w:t>
      </w:r>
    </w:p>
    <w:p w:rsidR="00C12B4A" w:rsidRPr="00C12B4A" w:rsidRDefault="00C12B4A" w:rsidP="00C12B4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7" w:lineRule="atLeast"/>
        <w:rPr>
          <w:rFonts w:ascii="Consolas" w:eastAsia="Times New Roman" w:hAnsi="Consolas" w:cs="Consolas"/>
          <w:color w:val="313131"/>
          <w:sz w:val="21"/>
          <w:szCs w:val="21"/>
        </w:rPr>
      </w:pPr>
      <w:r w:rsidRPr="00C12B4A">
        <w:rPr>
          <w:rFonts w:ascii="Consolas" w:eastAsia="Times New Roman" w:hAnsi="Consolas" w:cs="Consolas"/>
          <w:color w:val="313131"/>
          <w:sz w:val="21"/>
          <w:szCs w:val="21"/>
        </w:rPr>
        <w:t>Line 5 - a is either less than or equal to  b</w:t>
      </w:r>
    </w:p>
    <w:p w:rsidR="00C12B4A" w:rsidRPr="00C12B4A" w:rsidRDefault="00C12B4A" w:rsidP="00C12B4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7" w:lineRule="atLeast"/>
        <w:rPr>
          <w:rFonts w:ascii="Consolas" w:eastAsia="Times New Roman" w:hAnsi="Consolas" w:cs="Consolas"/>
          <w:color w:val="313131"/>
          <w:sz w:val="21"/>
          <w:szCs w:val="21"/>
        </w:rPr>
      </w:pPr>
      <w:r w:rsidRPr="00C12B4A">
        <w:rPr>
          <w:rFonts w:ascii="Consolas" w:eastAsia="Times New Roman" w:hAnsi="Consolas" w:cs="Consolas"/>
          <w:color w:val="313131"/>
          <w:sz w:val="21"/>
          <w:szCs w:val="21"/>
        </w:rPr>
        <w:t>Line 6 - b is either greater than  or equal to b</w:t>
      </w:r>
    </w:p>
    <w:p w:rsidR="00C12B4A" w:rsidRPr="00C12B4A" w:rsidRDefault="00C12B4A" w:rsidP="00C12B4A">
      <w:pPr>
        <w:pStyle w:val="Heading1"/>
        <w:spacing w:before="48" w:after="48" w:line="514" w:lineRule="atLeast"/>
        <w:ind w:right="48"/>
        <w:jc w:val="center"/>
        <w:rPr>
          <w:rFonts w:ascii="Verdana" w:hAnsi="Verdana"/>
          <w:b w:val="0"/>
          <w:bCs w:val="0"/>
          <w:color w:val="121214"/>
          <w:spacing w:val="-17"/>
          <w:sz w:val="40"/>
          <w:szCs w:val="40"/>
        </w:rPr>
      </w:pPr>
      <w:r w:rsidRPr="00C12B4A">
        <w:rPr>
          <w:rFonts w:ascii="Verdana" w:hAnsi="Verdana"/>
          <w:b w:val="0"/>
          <w:bCs w:val="0"/>
          <w:color w:val="121214"/>
          <w:spacing w:val="-17"/>
          <w:sz w:val="40"/>
          <w:szCs w:val="40"/>
        </w:rPr>
        <w:lastRenderedPageBreak/>
        <w:t>Assignment Operators</w:t>
      </w:r>
    </w:p>
    <w:p w:rsidR="00C12B4A" w:rsidRDefault="00C12B4A" w:rsidP="00C12B4A">
      <w:pPr>
        <w:pStyle w:val="NormalWeb"/>
        <w:spacing w:before="0" w:beforeAutospacing="0" w:after="240" w:afterAutospacing="0" w:line="411" w:lineRule="atLeast"/>
        <w:ind w:right="48"/>
        <w:jc w:val="both"/>
        <w:rPr>
          <w:rFonts w:ascii="Verdana" w:hAnsi="Verdana"/>
          <w:color w:val="000000"/>
        </w:rPr>
      </w:pPr>
      <w:r>
        <w:rPr>
          <w:rFonts w:ascii="Verdana" w:hAnsi="Verdana"/>
          <w:color w:val="000000"/>
        </w:rPr>
        <w:t>Assume variable a holds 10 and variable b holds 20, then</w:t>
      </w:r>
    </w:p>
    <w:tbl>
      <w:tblPr>
        <w:tblW w:w="103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00"/>
        <w:gridCol w:w="6932"/>
        <w:gridCol w:w="1422"/>
      </w:tblGrid>
      <w:tr w:rsidR="00C12B4A" w:rsidTr="00C12B4A">
        <w:tc>
          <w:tcPr>
            <w:tcW w:w="1491" w:type="dxa"/>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Default="00C12B4A">
            <w:pPr>
              <w:spacing w:after="343"/>
              <w:rPr>
                <w:rFonts w:ascii="Verdana" w:hAnsi="Verdana"/>
                <w:b/>
                <w:bCs/>
                <w:color w:val="313131"/>
                <w:sz w:val="24"/>
                <w:szCs w:val="24"/>
              </w:rPr>
            </w:pPr>
            <w:r>
              <w:rPr>
                <w:rFonts w:ascii="Verdana" w:hAnsi="Verdana"/>
                <w:b/>
                <w:bCs/>
                <w:color w:val="313131"/>
              </w:rPr>
              <w:t>Operator</w:t>
            </w:r>
          </w:p>
        </w:tc>
        <w:tc>
          <w:tcPr>
            <w:tcW w:w="4646" w:type="dxa"/>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Default="00C12B4A">
            <w:pPr>
              <w:spacing w:after="343"/>
              <w:rPr>
                <w:rFonts w:ascii="Verdana" w:hAnsi="Verdana"/>
                <w:b/>
                <w:bCs/>
                <w:color w:val="313131"/>
                <w:sz w:val="24"/>
                <w:szCs w:val="24"/>
              </w:rPr>
            </w:pPr>
            <w:r>
              <w:rPr>
                <w:rFonts w:ascii="Verdana" w:hAnsi="Verdana"/>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Default="00C12B4A">
            <w:pPr>
              <w:spacing w:after="343"/>
              <w:rPr>
                <w:rFonts w:ascii="Verdana" w:hAnsi="Verdana"/>
                <w:b/>
                <w:bCs/>
                <w:color w:val="313131"/>
                <w:sz w:val="24"/>
                <w:szCs w:val="24"/>
              </w:rPr>
            </w:pPr>
            <w:r>
              <w:rPr>
                <w:rFonts w:ascii="Verdana" w:hAnsi="Verdana"/>
                <w:b/>
                <w:bCs/>
                <w:color w:val="313131"/>
              </w:rPr>
              <w:t>Example</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c = a + b assigns value of a + b into c</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c += a is equivalent to c = c + a</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c -= a is equivalent to c = c - a</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c *= a is equivalent to c = c * a</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c /= a is equivalent to c = c / ac /= a is equivalent to c = c / a</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lastRenderedPageBreak/>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c %= a is equivalent to c = c % a</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c **= a is equivalent to c = c ** a</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c //= a is equivalent to c = c // a</w:t>
            </w:r>
          </w:p>
        </w:tc>
      </w:tr>
    </w:tbl>
    <w:p w:rsidR="00C12B4A" w:rsidRDefault="00C12B4A" w:rsidP="00C12B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Assume variable a holds 10 and variable b holds 20, then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com"/>
          <w:rFonts w:ascii="Consolas" w:hAnsi="Consolas" w:cs="Consolas"/>
          <w:color w:val="880000"/>
          <w:sz w:val="22"/>
          <w:szCs w:val="22"/>
        </w:rPr>
        <w:t>#!/usr/bin/python3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a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21</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b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10</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0</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 </w:t>
      </w:r>
      <w:r>
        <w:rPr>
          <w:rStyle w:val="pun"/>
          <w:rFonts w:ascii="Consolas" w:hAnsi="Consolas" w:cs="Consolas"/>
          <w:color w:val="666600"/>
          <w:sz w:val="22"/>
          <w:szCs w:val="22"/>
        </w:rPr>
        <w:t>+</w:t>
      </w:r>
      <w:r>
        <w:rPr>
          <w:rStyle w:val="pln"/>
          <w:rFonts w:ascii="Consolas" w:hAnsi="Consolas" w:cs="Consolas"/>
          <w:color w:val="313131"/>
          <w:sz w:val="22"/>
          <w:szCs w:val="22"/>
        </w:rPr>
        <w:t xml:space="preserve"> b</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1 -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2 -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 </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lastRenderedPageBreak/>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3 -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 </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4 -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 </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w:t>
      </w:r>
      <w:r>
        <w:rPr>
          <w:rStyle w:val="lit"/>
          <w:rFonts w:ascii="Consolas" w:hAnsi="Consolas" w:cs="Consolas"/>
          <w:color w:val="006666"/>
          <w:sz w:val="22"/>
          <w:szCs w:val="22"/>
        </w:rPr>
        <w:t>2</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5 -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c </w:t>
      </w:r>
      <w:r>
        <w:rPr>
          <w:rStyle w:val="pun"/>
          <w:rFonts w:ascii="Consolas" w:hAnsi="Consolas" w:cs="Consolas"/>
          <w:color w:val="666600"/>
          <w:sz w:val="22"/>
          <w:szCs w:val="22"/>
        </w:rPr>
        <w:t>**=</w:t>
      </w:r>
      <w:r>
        <w:rPr>
          <w:rStyle w:val="pln"/>
          <w:rFonts w:ascii="Consolas" w:hAnsi="Consolas" w:cs="Consolas"/>
          <w:color w:val="313131"/>
          <w:sz w:val="22"/>
          <w:szCs w:val="22"/>
        </w:rPr>
        <w:t xml:space="preserve"> a</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6 -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w:t>
      </w:r>
      <w:r>
        <w:rPr>
          <w:rStyle w:val="pun"/>
          <w:rFonts w:ascii="Consolas" w:hAnsi="Consolas" w:cs="Consolas"/>
          <w:color w:val="666600"/>
          <w:sz w:val="22"/>
          <w:szCs w:val="22"/>
        </w:rPr>
        <w:t>)</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pln"/>
          <w:rFonts w:ascii="Consolas" w:hAnsi="Consolas" w:cs="Consolas"/>
          <w:color w:val="313131"/>
          <w:sz w:val="22"/>
          <w:szCs w:val="22"/>
        </w:rPr>
        <w:t xml:space="preserve">c </w:t>
      </w:r>
      <w:r>
        <w:rPr>
          <w:rStyle w:val="com"/>
          <w:rFonts w:ascii="Consolas" w:hAnsi="Consolas" w:cs="Consolas"/>
          <w:color w:val="880000"/>
          <w:sz w:val="22"/>
          <w:szCs w:val="22"/>
        </w:rPr>
        <w:t>//= a</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Style w:val="pln"/>
          <w:rFonts w:ascii="Consolas" w:hAnsi="Consolas" w:cs="Consolas"/>
          <w:color w:val="313131"/>
          <w:sz w:val="22"/>
          <w:szCs w:val="22"/>
        </w:rPr>
      </w:pPr>
      <w:r>
        <w:rPr>
          <w:rStyle w:val="kwd"/>
          <w:rFonts w:ascii="Consolas" w:hAnsi="Consolas" w:cs="Consolas"/>
          <w:color w:val="000088"/>
          <w:sz w:val="22"/>
          <w:szCs w:val="22"/>
        </w:rPr>
        <w:t>print</w:t>
      </w:r>
      <w:r>
        <w:rPr>
          <w:rStyle w:val="pln"/>
          <w:rFonts w:ascii="Consolas" w:hAnsi="Consolas" w:cs="Consolas"/>
          <w:color w:val="313131"/>
          <w:sz w:val="22"/>
          <w:szCs w:val="22"/>
        </w:rPr>
        <w:t xml:space="preserve"> </w:t>
      </w:r>
      <w:r>
        <w:rPr>
          <w:rStyle w:val="pun"/>
          <w:rFonts w:ascii="Consolas" w:hAnsi="Consolas" w:cs="Consolas"/>
          <w:color w:val="666600"/>
          <w:sz w:val="22"/>
          <w:szCs w:val="22"/>
        </w:rPr>
        <w:t>(</w:t>
      </w:r>
      <w:r>
        <w:rPr>
          <w:rStyle w:val="str"/>
          <w:rFonts w:ascii="Consolas" w:hAnsi="Consolas" w:cs="Consolas"/>
          <w:color w:val="008800"/>
          <w:sz w:val="22"/>
          <w:szCs w:val="22"/>
        </w:rPr>
        <w:t>"Line 7 - Value of c is "</w:t>
      </w:r>
      <w:r>
        <w:rPr>
          <w:rStyle w:val="pun"/>
          <w:rFonts w:ascii="Consolas" w:hAnsi="Consolas" w:cs="Consolas"/>
          <w:color w:val="666600"/>
          <w:sz w:val="22"/>
          <w:szCs w:val="22"/>
        </w:rPr>
        <w:t>,</w:t>
      </w:r>
      <w:r>
        <w:rPr>
          <w:rStyle w:val="pln"/>
          <w:rFonts w:ascii="Consolas" w:hAnsi="Consolas" w:cs="Consolas"/>
          <w:color w:val="313131"/>
          <w:sz w:val="22"/>
          <w:szCs w:val="22"/>
        </w:rPr>
        <w:t xml:space="preserve"> c</w:t>
      </w:r>
      <w:r>
        <w:rPr>
          <w:rStyle w:val="pun"/>
          <w:rFonts w:ascii="Consolas" w:hAnsi="Consolas" w:cs="Consolas"/>
          <w:color w:val="666600"/>
          <w:sz w:val="22"/>
          <w:szCs w:val="22"/>
        </w:rPr>
        <w:t>)</w:t>
      </w: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When you execute the above program, it produces the following result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Line 1 - Value of c is  31</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Line 2 - Value of c is  52</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Line 3 - Value of c is  1092</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Line 4 - Value of c is  52.0</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Line 5 - Value of c is  2</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Line 6 - Value of c is  2097152</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Line 7 - Value of c is  99864</w:t>
      </w:r>
    </w:p>
    <w:p w:rsidR="00C12B4A" w:rsidRPr="00C12B4A" w:rsidRDefault="00C12B4A">
      <w:pPr>
        <w:rPr>
          <w:sz w:val="44"/>
          <w:szCs w:val="44"/>
        </w:rPr>
      </w:pPr>
    </w:p>
    <w:p w:rsidR="00C12B4A" w:rsidRDefault="00C12B4A">
      <w:pPr>
        <w:rPr>
          <w:sz w:val="44"/>
          <w:szCs w:val="44"/>
        </w:rPr>
      </w:pPr>
    </w:p>
    <w:p w:rsidR="00C12B4A" w:rsidRDefault="00C12B4A">
      <w:pPr>
        <w:rPr>
          <w:sz w:val="44"/>
          <w:szCs w:val="44"/>
        </w:rPr>
      </w:pPr>
    </w:p>
    <w:p w:rsidR="00C12B4A" w:rsidRDefault="00C12B4A">
      <w:pPr>
        <w:rPr>
          <w:sz w:val="44"/>
          <w:szCs w:val="44"/>
        </w:rPr>
      </w:pPr>
    </w:p>
    <w:p w:rsidR="00C12B4A" w:rsidRPr="00C12B4A" w:rsidRDefault="00C12B4A">
      <w:pPr>
        <w:rPr>
          <w:sz w:val="44"/>
          <w:szCs w:val="44"/>
        </w:rPr>
      </w:pPr>
      <w:r>
        <w:rPr>
          <w:sz w:val="44"/>
          <w:szCs w:val="44"/>
        </w:rPr>
        <w:lastRenderedPageBreak/>
        <w:t>BITWISE</w:t>
      </w:r>
      <w:r w:rsidRPr="00C12B4A">
        <w:rPr>
          <w:sz w:val="44"/>
          <w:szCs w:val="44"/>
        </w:rPr>
        <w:t xml:space="preserve"> OPERATOR</w:t>
      </w:r>
    </w:p>
    <w:tbl>
      <w:tblPr>
        <w:tblW w:w="103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531"/>
        <w:gridCol w:w="6187"/>
        <w:gridCol w:w="1636"/>
      </w:tblGrid>
      <w:tr w:rsidR="00C12B4A" w:rsidTr="00C12B4A">
        <w:tc>
          <w:tcPr>
            <w:tcW w:w="1834" w:type="dxa"/>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Default="00C12B4A">
            <w:pPr>
              <w:spacing w:after="343"/>
              <w:rPr>
                <w:rFonts w:ascii="Verdana" w:hAnsi="Verdana"/>
                <w:b/>
                <w:bCs/>
                <w:color w:val="313131"/>
                <w:sz w:val="24"/>
                <w:szCs w:val="24"/>
              </w:rPr>
            </w:pPr>
            <w:r>
              <w:rPr>
                <w:rFonts w:ascii="Verdana" w:hAnsi="Verdana"/>
                <w:b/>
                <w:bCs/>
                <w:color w:val="313131"/>
              </w:rPr>
              <w:t>Operator</w:t>
            </w:r>
          </w:p>
        </w:tc>
        <w:tc>
          <w:tcPr>
            <w:tcW w:w="4646" w:type="dxa"/>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Default="00C12B4A">
            <w:pPr>
              <w:spacing w:after="343"/>
              <w:rPr>
                <w:rFonts w:ascii="Verdana" w:hAnsi="Verdana"/>
                <w:b/>
                <w:bCs/>
                <w:color w:val="313131"/>
                <w:sz w:val="24"/>
                <w:szCs w:val="24"/>
              </w:rPr>
            </w:pPr>
            <w:r>
              <w:rPr>
                <w:rFonts w:ascii="Verdana" w:hAnsi="Verdana"/>
                <w:b/>
                <w:bCs/>
                <w:color w:val="31313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7" w:type="dxa"/>
              <w:left w:w="137" w:type="dxa"/>
              <w:bottom w:w="137" w:type="dxa"/>
              <w:right w:w="137" w:type="dxa"/>
            </w:tcMar>
            <w:hideMark/>
          </w:tcPr>
          <w:p w:rsidR="00C12B4A" w:rsidRDefault="00C12B4A">
            <w:pPr>
              <w:spacing w:after="343"/>
              <w:rPr>
                <w:rFonts w:ascii="Verdana" w:hAnsi="Verdana"/>
                <w:b/>
                <w:bCs/>
                <w:color w:val="313131"/>
                <w:sz w:val="24"/>
                <w:szCs w:val="24"/>
              </w:rPr>
            </w:pPr>
            <w:r>
              <w:rPr>
                <w:rFonts w:ascii="Verdana" w:hAnsi="Verdana"/>
                <w:b/>
                <w:bCs/>
                <w:color w:val="313131"/>
              </w:rPr>
              <w:t>Example</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 &amp; b) (means 0000 1100)</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 | b) = 61 (means 0011 1101)</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 ^ b) = 49 (means 0011 0001)</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 ) = -61 (means 1100 0011 in 2's complement form due to a signed binary number.</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 &lt;&lt; = 240 (means 1111 0000)</w:t>
            </w:r>
          </w:p>
        </w:tc>
      </w:tr>
      <w:tr w:rsidR="00C12B4A" w:rsidTr="00C12B4A">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7" w:type="dxa"/>
              <w:left w:w="137" w:type="dxa"/>
              <w:bottom w:w="137" w:type="dxa"/>
              <w:right w:w="137" w:type="dxa"/>
            </w:tcMar>
            <w:hideMark/>
          </w:tcPr>
          <w:p w:rsidR="00C12B4A" w:rsidRDefault="00C12B4A">
            <w:pPr>
              <w:spacing w:after="343"/>
              <w:rPr>
                <w:rFonts w:ascii="Verdana" w:hAnsi="Verdana"/>
                <w:color w:val="313131"/>
                <w:sz w:val="24"/>
                <w:szCs w:val="24"/>
              </w:rPr>
            </w:pPr>
            <w:r>
              <w:rPr>
                <w:rFonts w:ascii="Verdana" w:hAnsi="Verdana"/>
                <w:color w:val="313131"/>
              </w:rPr>
              <w:t>a &gt;&gt; = 15 (means 0000 1111)</w:t>
            </w:r>
          </w:p>
        </w:tc>
      </w:tr>
    </w:tbl>
    <w:p w:rsidR="00C12B4A" w:rsidRDefault="00C12B4A" w:rsidP="00C12B4A">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#!/usr/bin/python3</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a = 60            # 60 = 0011 1100</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b = 13            # 13 = 0000 1101</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print ('a=',a,':',bin(a),'b=',b,':',bin(b))</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c = 0</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c = a &amp; b;        # 12 = 0000 1100</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print ("result of AND is ", c,':',bin(c))</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 xml:space="preserve">c = a | b;        # 61 = 0011 1101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print ("result of OR is ", c,':',bin(c))</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c = a ^ b;        # 49 = 0011 0001</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print ("result of EXOR is ", c,':',bin(c))</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c = ~a;           # -61 = 1100 0011</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print ("result of COMPLEMENT is ", c,':',bin(c))</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c = a &lt;&lt; 2;       # 240 = 1111 0000</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print ("result of LEFT SHIFT is ", c,':',bin(c))</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c = a &gt;&gt; 2;       # 15 = 0000 1111</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r>
        <w:rPr>
          <w:rFonts w:ascii="Consolas" w:hAnsi="Consolas" w:cs="Consolas"/>
          <w:color w:val="313131"/>
          <w:sz w:val="22"/>
          <w:szCs w:val="22"/>
        </w:rPr>
        <w:t>print ("result of RIGHT SHIFT is ", c,':',bin(c))</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pacing w:after="171" w:line="274" w:lineRule="atLeast"/>
        <w:rPr>
          <w:rFonts w:ascii="Consolas" w:hAnsi="Consolas" w:cs="Consolas"/>
          <w:color w:val="313131"/>
          <w:sz w:val="22"/>
          <w:szCs w:val="22"/>
        </w:rPr>
      </w:pPr>
    </w:p>
    <w:p w:rsidR="00C12B4A" w:rsidRDefault="00C12B4A" w:rsidP="00C12B4A">
      <w:pPr>
        <w:pStyle w:val="NormalWeb"/>
        <w:spacing w:before="0" w:beforeAutospacing="0" w:after="240" w:afterAutospacing="0" w:line="411" w:lineRule="atLeast"/>
        <w:ind w:left="48" w:right="48"/>
        <w:jc w:val="both"/>
        <w:rPr>
          <w:rFonts w:ascii="Verdana" w:hAnsi="Verdana"/>
          <w:color w:val="000000"/>
        </w:rPr>
      </w:pPr>
      <w:r>
        <w:rPr>
          <w:rFonts w:ascii="Verdana" w:hAnsi="Verdana"/>
          <w:color w:val="000000"/>
        </w:rPr>
        <w:t>When you execute the above program it produces the following result −</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a= 60 : 0b111100 b= 13 : 0b1101</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lastRenderedPageBreak/>
        <w:t>result of AND is  12 : 0b1100</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result of OR is  61 : 0b111101</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result of EXOR is  49 : 0b110001</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result of COMPLEMENT is  -61 : -0b111101</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result of LEFT SHIFT is  240 : 0b11110000</w:t>
      </w:r>
    </w:p>
    <w:p w:rsidR="00C12B4A" w:rsidRDefault="00C12B4A" w:rsidP="00C12B4A">
      <w:pPr>
        <w:pStyle w:val="HTMLPreformatted"/>
        <w:pBdr>
          <w:top w:val="single" w:sz="6" w:space="4" w:color="D6D6D6"/>
          <w:left w:val="single" w:sz="6" w:space="4" w:color="D6D6D6"/>
          <w:bottom w:val="single" w:sz="6" w:space="4" w:color="D6D6D6"/>
          <w:right w:val="single" w:sz="6" w:space="4" w:color="D6D6D6"/>
        </w:pBdr>
        <w:shd w:val="clear" w:color="auto" w:fill="F1F1F1"/>
        <w:spacing w:line="377" w:lineRule="atLeast"/>
        <w:rPr>
          <w:rFonts w:ascii="Consolas" w:hAnsi="Consolas" w:cs="Consolas"/>
          <w:color w:val="313131"/>
          <w:sz w:val="21"/>
          <w:szCs w:val="21"/>
        </w:rPr>
      </w:pPr>
      <w:r>
        <w:rPr>
          <w:rFonts w:ascii="Consolas" w:hAnsi="Consolas" w:cs="Consolas"/>
          <w:color w:val="313131"/>
          <w:sz w:val="21"/>
          <w:szCs w:val="21"/>
        </w:rPr>
        <w:t>result of RIGHT SHIFT is  15 : 0b111</w:t>
      </w:r>
    </w:p>
    <w:p w:rsidR="00C12B4A" w:rsidRDefault="00C12B4A"/>
    <w:p w:rsidR="00C12B4A" w:rsidRDefault="00C12B4A"/>
    <w:sectPr w:rsidR="00C12B4A" w:rsidSect="00945E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23D73"/>
    <w:multiLevelType w:val="multilevel"/>
    <w:tmpl w:val="4B8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F5B5B"/>
    <w:multiLevelType w:val="multilevel"/>
    <w:tmpl w:val="FA9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5B0906"/>
    <w:multiLevelType w:val="multilevel"/>
    <w:tmpl w:val="5900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61506A"/>
    <w:multiLevelType w:val="multilevel"/>
    <w:tmpl w:val="5668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C12B4A"/>
    <w:rsid w:val="00945E29"/>
    <w:rsid w:val="00C12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E29"/>
  </w:style>
  <w:style w:type="paragraph" w:styleId="Heading1">
    <w:name w:val="heading 1"/>
    <w:basedOn w:val="Normal"/>
    <w:next w:val="Normal"/>
    <w:link w:val="Heading1Char"/>
    <w:uiPriority w:val="9"/>
    <w:qFormat/>
    <w:rsid w:val="00C12B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2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2B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B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2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2B4A"/>
  </w:style>
  <w:style w:type="character" w:customStyle="1" w:styleId="Heading3Char">
    <w:name w:val="Heading 3 Char"/>
    <w:basedOn w:val="DefaultParagraphFont"/>
    <w:link w:val="Heading3"/>
    <w:uiPriority w:val="9"/>
    <w:semiHidden/>
    <w:rsid w:val="00C12B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B4A"/>
    <w:rPr>
      <w:rFonts w:ascii="Courier New" w:eastAsia="Times New Roman" w:hAnsi="Courier New" w:cs="Courier New"/>
      <w:sz w:val="20"/>
      <w:szCs w:val="20"/>
    </w:rPr>
  </w:style>
  <w:style w:type="character" w:customStyle="1" w:styleId="pln">
    <w:name w:val="pln"/>
    <w:basedOn w:val="DefaultParagraphFont"/>
    <w:rsid w:val="00C12B4A"/>
  </w:style>
  <w:style w:type="character" w:customStyle="1" w:styleId="typ">
    <w:name w:val="typ"/>
    <w:basedOn w:val="DefaultParagraphFont"/>
    <w:rsid w:val="00C12B4A"/>
  </w:style>
  <w:style w:type="character" w:customStyle="1" w:styleId="lit">
    <w:name w:val="lit"/>
    <w:basedOn w:val="DefaultParagraphFont"/>
    <w:rsid w:val="00C12B4A"/>
  </w:style>
  <w:style w:type="character" w:customStyle="1" w:styleId="pun">
    <w:name w:val="pun"/>
    <w:basedOn w:val="DefaultParagraphFont"/>
    <w:rsid w:val="00C12B4A"/>
  </w:style>
  <w:style w:type="character" w:customStyle="1" w:styleId="kwd">
    <w:name w:val="kwd"/>
    <w:basedOn w:val="DefaultParagraphFont"/>
    <w:rsid w:val="00C12B4A"/>
  </w:style>
  <w:style w:type="character" w:customStyle="1" w:styleId="str">
    <w:name w:val="str"/>
    <w:basedOn w:val="DefaultParagraphFont"/>
    <w:rsid w:val="00C12B4A"/>
  </w:style>
  <w:style w:type="character" w:styleId="Strong">
    <w:name w:val="Strong"/>
    <w:basedOn w:val="DefaultParagraphFont"/>
    <w:uiPriority w:val="22"/>
    <w:qFormat/>
    <w:rsid w:val="00C12B4A"/>
    <w:rPr>
      <w:b/>
      <w:bCs/>
    </w:rPr>
  </w:style>
  <w:style w:type="character" w:customStyle="1" w:styleId="com">
    <w:name w:val="com"/>
    <w:basedOn w:val="DefaultParagraphFont"/>
    <w:rsid w:val="00C12B4A"/>
  </w:style>
  <w:style w:type="character" w:styleId="Hyperlink">
    <w:name w:val="Hyperlink"/>
    <w:basedOn w:val="DefaultParagraphFont"/>
    <w:uiPriority w:val="99"/>
    <w:semiHidden/>
    <w:unhideWhenUsed/>
    <w:rsid w:val="00C12B4A"/>
    <w:rPr>
      <w:color w:val="0000FF"/>
      <w:u w:val="single"/>
    </w:rPr>
  </w:style>
  <w:style w:type="character" w:customStyle="1" w:styleId="Heading1Char">
    <w:name w:val="Heading 1 Char"/>
    <w:basedOn w:val="DefaultParagraphFont"/>
    <w:link w:val="Heading1"/>
    <w:uiPriority w:val="9"/>
    <w:rsid w:val="00C12B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2866220">
      <w:bodyDiv w:val="1"/>
      <w:marLeft w:val="0"/>
      <w:marRight w:val="0"/>
      <w:marTop w:val="0"/>
      <w:marBottom w:val="0"/>
      <w:divBdr>
        <w:top w:val="none" w:sz="0" w:space="0" w:color="auto"/>
        <w:left w:val="none" w:sz="0" w:space="0" w:color="auto"/>
        <w:bottom w:val="none" w:sz="0" w:space="0" w:color="auto"/>
        <w:right w:val="none" w:sz="0" w:space="0" w:color="auto"/>
      </w:divBdr>
    </w:div>
    <w:div w:id="236939996">
      <w:bodyDiv w:val="1"/>
      <w:marLeft w:val="0"/>
      <w:marRight w:val="0"/>
      <w:marTop w:val="0"/>
      <w:marBottom w:val="0"/>
      <w:divBdr>
        <w:top w:val="none" w:sz="0" w:space="0" w:color="auto"/>
        <w:left w:val="none" w:sz="0" w:space="0" w:color="auto"/>
        <w:bottom w:val="none" w:sz="0" w:space="0" w:color="auto"/>
        <w:right w:val="none" w:sz="0" w:space="0" w:color="auto"/>
      </w:divBdr>
    </w:div>
    <w:div w:id="307712095">
      <w:bodyDiv w:val="1"/>
      <w:marLeft w:val="0"/>
      <w:marRight w:val="0"/>
      <w:marTop w:val="0"/>
      <w:marBottom w:val="0"/>
      <w:divBdr>
        <w:top w:val="none" w:sz="0" w:space="0" w:color="auto"/>
        <w:left w:val="none" w:sz="0" w:space="0" w:color="auto"/>
        <w:bottom w:val="none" w:sz="0" w:space="0" w:color="auto"/>
        <w:right w:val="none" w:sz="0" w:space="0" w:color="auto"/>
      </w:divBdr>
    </w:div>
    <w:div w:id="462234851">
      <w:bodyDiv w:val="1"/>
      <w:marLeft w:val="0"/>
      <w:marRight w:val="0"/>
      <w:marTop w:val="0"/>
      <w:marBottom w:val="0"/>
      <w:divBdr>
        <w:top w:val="none" w:sz="0" w:space="0" w:color="auto"/>
        <w:left w:val="none" w:sz="0" w:space="0" w:color="auto"/>
        <w:bottom w:val="none" w:sz="0" w:space="0" w:color="auto"/>
        <w:right w:val="none" w:sz="0" w:space="0" w:color="auto"/>
      </w:divBdr>
      <w:divsChild>
        <w:div w:id="2096898485">
          <w:marLeft w:val="0"/>
          <w:marRight w:val="0"/>
          <w:marTop w:val="0"/>
          <w:marBottom w:val="0"/>
          <w:divBdr>
            <w:top w:val="none" w:sz="0" w:space="0" w:color="auto"/>
            <w:left w:val="none" w:sz="0" w:space="0" w:color="auto"/>
            <w:bottom w:val="none" w:sz="0" w:space="0" w:color="auto"/>
            <w:right w:val="none" w:sz="0" w:space="0" w:color="auto"/>
          </w:divBdr>
        </w:div>
      </w:divsChild>
    </w:div>
    <w:div w:id="654921243">
      <w:bodyDiv w:val="1"/>
      <w:marLeft w:val="0"/>
      <w:marRight w:val="0"/>
      <w:marTop w:val="0"/>
      <w:marBottom w:val="0"/>
      <w:divBdr>
        <w:top w:val="none" w:sz="0" w:space="0" w:color="auto"/>
        <w:left w:val="none" w:sz="0" w:space="0" w:color="auto"/>
        <w:bottom w:val="none" w:sz="0" w:space="0" w:color="auto"/>
        <w:right w:val="none" w:sz="0" w:space="0" w:color="auto"/>
      </w:divBdr>
    </w:div>
    <w:div w:id="816991035">
      <w:bodyDiv w:val="1"/>
      <w:marLeft w:val="0"/>
      <w:marRight w:val="0"/>
      <w:marTop w:val="0"/>
      <w:marBottom w:val="0"/>
      <w:divBdr>
        <w:top w:val="none" w:sz="0" w:space="0" w:color="auto"/>
        <w:left w:val="none" w:sz="0" w:space="0" w:color="auto"/>
        <w:bottom w:val="none" w:sz="0" w:space="0" w:color="auto"/>
        <w:right w:val="none" w:sz="0" w:space="0" w:color="auto"/>
      </w:divBdr>
    </w:div>
    <w:div w:id="982465734">
      <w:bodyDiv w:val="1"/>
      <w:marLeft w:val="0"/>
      <w:marRight w:val="0"/>
      <w:marTop w:val="0"/>
      <w:marBottom w:val="0"/>
      <w:divBdr>
        <w:top w:val="none" w:sz="0" w:space="0" w:color="auto"/>
        <w:left w:val="none" w:sz="0" w:space="0" w:color="auto"/>
        <w:bottom w:val="none" w:sz="0" w:space="0" w:color="auto"/>
        <w:right w:val="none" w:sz="0" w:space="0" w:color="auto"/>
      </w:divBdr>
    </w:div>
    <w:div w:id="1052388635">
      <w:bodyDiv w:val="1"/>
      <w:marLeft w:val="0"/>
      <w:marRight w:val="0"/>
      <w:marTop w:val="0"/>
      <w:marBottom w:val="0"/>
      <w:divBdr>
        <w:top w:val="none" w:sz="0" w:space="0" w:color="auto"/>
        <w:left w:val="none" w:sz="0" w:space="0" w:color="auto"/>
        <w:bottom w:val="none" w:sz="0" w:space="0" w:color="auto"/>
        <w:right w:val="none" w:sz="0" w:space="0" w:color="auto"/>
      </w:divBdr>
    </w:div>
    <w:div w:id="1106847561">
      <w:bodyDiv w:val="1"/>
      <w:marLeft w:val="0"/>
      <w:marRight w:val="0"/>
      <w:marTop w:val="0"/>
      <w:marBottom w:val="0"/>
      <w:divBdr>
        <w:top w:val="none" w:sz="0" w:space="0" w:color="auto"/>
        <w:left w:val="none" w:sz="0" w:space="0" w:color="auto"/>
        <w:bottom w:val="none" w:sz="0" w:space="0" w:color="auto"/>
        <w:right w:val="none" w:sz="0" w:space="0" w:color="auto"/>
      </w:divBdr>
    </w:div>
    <w:div w:id="1411078870">
      <w:bodyDiv w:val="1"/>
      <w:marLeft w:val="0"/>
      <w:marRight w:val="0"/>
      <w:marTop w:val="0"/>
      <w:marBottom w:val="0"/>
      <w:divBdr>
        <w:top w:val="none" w:sz="0" w:space="0" w:color="auto"/>
        <w:left w:val="none" w:sz="0" w:space="0" w:color="auto"/>
        <w:bottom w:val="none" w:sz="0" w:space="0" w:color="auto"/>
        <w:right w:val="none" w:sz="0" w:space="0" w:color="auto"/>
      </w:divBdr>
    </w:div>
    <w:div w:id="1527795054">
      <w:bodyDiv w:val="1"/>
      <w:marLeft w:val="0"/>
      <w:marRight w:val="0"/>
      <w:marTop w:val="0"/>
      <w:marBottom w:val="0"/>
      <w:divBdr>
        <w:top w:val="none" w:sz="0" w:space="0" w:color="auto"/>
        <w:left w:val="none" w:sz="0" w:space="0" w:color="auto"/>
        <w:bottom w:val="none" w:sz="0" w:space="0" w:color="auto"/>
        <w:right w:val="none" w:sz="0" w:space="0" w:color="auto"/>
      </w:divBdr>
    </w:div>
    <w:div w:id="1670909070">
      <w:bodyDiv w:val="1"/>
      <w:marLeft w:val="0"/>
      <w:marRight w:val="0"/>
      <w:marTop w:val="0"/>
      <w:marBottom w:val="0"/>
      <w:divBdr>
        <w:top w:val="none" w:sz="0" w:space="0" w:color="auto"/>
        <w:left w:val="none" w:sz="0" w:space="0" w:color="auto"/>
        <w:bottom w:val="none" w:sz="0" w:space="0" w:color="auto"/>
        <w:right w:val="none" w:sz="0" w:space="0" w:color="auto"/>
      </w:divBdr>
    </w:div>
    <w:div w:id="1715886656">
      <w:bodyDiv w:val="1"/>
      <w:marLeft w:val="0"/>
      <w:marRight w:val="0"/>
      <w:marTop w:val="0"/>
      <w:marBottom w:val="0"/>
      <w:divBdr>
        <w:top w:val="none" w:sz="0" w:space="0" w:color="auto"/>
        <w:left w:val="none" w:sz="0" w:space="0" w:color="auto"/>
        <w:bottom w:val="none" w:sz="0" w:space="0" w:color="auto"/>
        <w:right w:val="none" w:sz="0" w:space="0" w:color="auto"/>
      </w:divBdr>
    </w:div>
    <w:div w:id="1735547072">
      <w:bodyDiv w:val="1"/>
      <w:marLeft w:val="0"/>
      <w:marRight w:val="0"/>
      <w:marTop w:val="0"/>
      <w:marBottom w:val="0"/>
      <w:divBdr>
        <w:top w:val="none" w:sz="0" w:space="0" w:color="auto"/>
        <w:left w:val="none" w:sz="0" w:space="0" w:color="auto"/>
        <w:bottom w:val="none" w:sz="0" w:space="0" w:color="auto"/>
        <w:right w:val="none" w:sz="0" w:space="0" w:color="auto"/>
      </w:divBdr>
    </w:div>
    <w:div w:id="1955480147">
      <w:bodyDiv w:val="1"/>
      <w:marLeft w:val="0"/>
      <w:marRight w:val="0"/>
      <w:marTop w:val="0"/>
      <w:marBottom w:val="0"/>
      <w:divBdr>
        <w:top w:val="none" w:sz="0" w:space="0" w:color="auto"/>
        <w:left w:val="none" w:sz="0" w:space="0" w:color="auto"/>
        <w:bottom w:val="none" w:sz="0" w:space="0" w:color="auto"/>
        <w:right w:val="none" w:sz="0" w:space="0" w:color="auto"/>
      </w:divBdr>
    </w:div>
    <w:div w:id="20683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python_dictionary.htm" TargetMode="External"/><Relationship Id="rId3" Type="http://schemas.openxmlformats.org/officeDocument/2006/relationships/settings" Target="settings.xml"/><Relationship Id="rId7" Type="http://schemas.openxmlformats.org/officeDocument/2006/relationships/hyperlink" Target="http://www.tutorialspoint.com/python_tupl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python_lists.htm" TargetMode="External"/><Relationship Id="rId5" Type="http://schemas.openxmlformats.org/officeDocument/2006/relationships/hyperlink" Target="http://www.tutorialspoint.com/python_string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24</Pages>
  <Words>2884</Words>
  <Characters>16445</Characters>
  <Application>Microsoft Office Word</Application>
  <DocSecurity>0</DocSecurity>
  <Lines>137</Lines>
  <Paragraphs>38</Paragraphs>
  <ScaleCrop>false</ScaleCrop>
  <Company/>
  <LinksUpToDate>false</LinksUpToDate>
  <CharactersWithSpaces>19291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ratul</dc:creator>
  <cp:lastModifiedBy>ratul</cp:lastModifiedBy>
  <cp:revision>1</cp:revision>
  <dcterms:created xsi:type="dcterms:W3CDTF">2016-06-07T04:38:00Z</dcterms:created>
  <dcterms:modified xsi:type="dcterms:W3CDTF">2016-06-07T05:46:00Z</dcterms:modified>
</cp:coreProperties>
</file>